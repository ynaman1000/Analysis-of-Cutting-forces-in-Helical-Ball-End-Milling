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20B50" w14:textId="77777777" w:rsidR="00606FFE" w:rsidRDefault="00606FFE" w:rsidP="00606FFE">
      <w:pPr>
        <w:pStyle w:val="PaperHeader"/>
      </w:pPr>
    </w:p>
    <w:p w14:paraId="18E8ABF2" w14:textId="77777777" w:rsidR="00606FFE" w:rsidRPr="00E438AA" w:rsidRDefault="00606FFE" w:rsidP="001D26F8">
      <w:pPr>
        <w:pStyle w:val="PaperHeader"/>
        <w:ind w:left="7200" w:firstLine="720"/>
        <w:jc w:val="center"/>
      </w:pPr>
      <w:r>
        <w:t xml:space="preserve">Proceedings of </w:t>
      </w:r>
      <w:r w:rsidR="001D26F8">
        <w:t>IMEC 2019</w:t>
      </w:r>
    </w:p>
    <w:p w14:paraId="31191903" w14:textId="77777777" w:rsidR="00606FFE" w:rsidRPr="00E438AA" w:rsidRDefault="001D26F8" w:rsidP="00606FFE">
      <w:pPr>
        <w:pStyle w:val="PaperHeader"/>
      </w:pPr>
      <w:r>
        <w:t>International Mechanical Engineering Congress</w:t>
      </w:r>
      <w:r w:rsidR="00606FFE">
        <w:t xml:space="preserve"> (IM</w:t>
      </w:r>
      <w:r>
        <w:t>E</w:t>
      </w:r>
      <w:r w:rsidR="00606FFE">
        <w:t>C-2019),</w:t>
      </w:r>
    </w:p>
    <w:p w14:paraId="2AE1677A" w14:textId="77777777" w:rsidR="00606FFE" w:rsidRDefault="001D26F8" w:rsidP="00606FFE">
      <w:pPr>
        <w:pStyle w:val="PaperHeader"/>
      </w:pPr>
      <w:r>
        <w:t>29</w:t>
      </w:r>
      <w:r>
        <w:rPr>
          <w:vertAlign w:val="superscript"/>
        </w:rPr>
        <w:t xml:space="preserve">th </w:t>
      </w:r>
      <w:r>
        <w:t>Novemb</w:t>
      </w:r>
      <w:r w:rsidR="00606FFE">
        <w:t>er-</w:t>
      </w:r>
      <w:r>
        <w:t xml:space="preserve"> </w:t>
      </w:r>
      <w:r w:rsidR="00606FFE">
        <w:t>1</w:t>
      </w:r>
      <w:r>
        <w:rPr>
          <w:vertAlign w:val="superscript"/>
        </w:rPr>
        <w:t>st</w:t>
      </w:r>
      <w:r w:rsidR="00606FFE">
        <w:t xml:space="preserve"> </w:t>
      </w:r>
      <w:r>
        <w:t xml:space="preserve">December </w:t>
      </w:r>
      <w:r w:rsidR="00606FFE">
        <w:t>2019</w:t>
      </w:r>
      <w:r w:rsidR="00606FFE" w:rsidRPr="00E438AA">
        <w:t xml:space="preserve">, </w:t>
      </w:r>
      <w:r>
        <w:t>N</w:t>
      </w:r>
      <w:r w:rsidR="00606FFE">
        <w:t>IT</w:t>
      </w:r>
      <w:r>
        <w:t xml:space="preserve"> Tiruchirappalli</w:t>
      </w:r>
      <w:r w:rsidR="00606FFE" w:rsidRPr="00E438AA">
        <w:t>, India</w:t>
      </w:r>
      <w:r w:rsidR="00606FFE">
        <w:t>.</w:t>
      </w:r>
    </w:p>
    <w:p w14:paraId="244B6F91" w14:textId="77777777" w:rsidR="00606FFE" w:rsidRDefault="00606FFE" w:rsidP="00606FFE">
      <w:pPr>
        <w:pStyle w:val="PaperNumber"/>
      </w:pPr>
      <w:r>
        <w:t>I</w:t>
      </w:r>
      <w:r w:rsidRPr="00E438AA">
        <w:t>M</w:t>
      </w:r>
      <w:r w:rsidR="001D26F8">
        <w:t>E</w:t>
      </w:r>
      <w:r w:rsidRPr="00E438AA">
        <w:t>C</w:t>
      </w:r>
      <w:r>
        <w:t>2019-xx-x</w:t>
      </w:r>
      <w:r w:rsidRPr="00E438AA">
        <w:t>xxx</w:t>
      </w:r>
    </w:p>
    <w:p w14:paraId="7D03C2A6" w14:textId="77777777" w:rsidR="00606FFE" w:rsidRDefault="00606FFE" w:rsidP="00606FFE">
      <w:pPr>
        <w:pStyle w:val="Papertitle"/>
        <w:spacing w:after="0" w:line="240" w:lineRule="auto"/>
        <w:jc w:val="center"/>
        <w:rPr>
          <w:rFonts w:ascii="Arial" w:hAnsi="Arial" w:cs="Arial"/>
          <w:b/>
        </w:rPr>
        <w:sectPr w:rsidR="00606FFE" w:rsidSect="00E37952">
          <w:pgSz w:w="11906" w:h="16838" w:code="9"/>
          <w:pgMar w:top="720" w:right="720" w:bottom="720" w:left="720" w:header="720" w:footer="720" w:gutter="0"/>
          <w:cols w:space="568"/>
          <w:docGrid w:linePitch="360"/>
        </w:sectPr>
      </w:pPr>
    </w:p>
    <w:p w14:paraId="7B2BA962" w14:textId="1B6D5A10" w:rsidR="00D7554F" w:rsidRPr="00AE5EDF" w:rsidRDefault="00D7554F" w:rsidP="00D7554F">
      <w:pPr>
        <w:ind w:left="-142" w:firstLine="142"/>
        <w:jc w:val="center"/>
        <w:rPr>
          <w:rFonts w:ascii="Arial" w:hAnsi="Arial" w:cs="Arial"/>
          <w:b/>
          <w:sz w:val="36"/>
          <w:szCs w:val="28"/>
        </w:rPr>
      </w:pPr>
      <w:r w:rsidRPr="00AE5EDF">
        <w:rPr>
          <w:rFonts w:ascii="Arial" w:hAnsi="Arial" w:cs="Arial"/>
          <w:b/>
          <w:sz w:val="36"/>
          <w:szCs w:val="28"/>
        </w:rPr>
        <w:t xml:space="preserve">Analysis of cutting forces in Helical Ball end milling process using </w:t>
      </w:r>
      <w:r w:rsidR="002F138A">
        <w:rPr>
          <w:rFonts w:ascii="Arial" w:hAnsi="Arial" w:cs="Arial"/>
          <w:b/>
          <w:sz w:val="36"/>
          <w:szCs w:val="28"/>
        </w:rPr>
        <w:t>machine</w:t>
      </w:r>
      <w:r w:rsidRPr="00AE5EDF">
        <w:rPr>
          <w:rFonts w:ascii="Arial" w:hAnsi="Arial" w:cs="Arial"/>
          <w:b/>
          <w:sz w:val="36"/>
          <w:szCs w:val="28"/>
        </w:rPr>
        <w:t xml:space="preserve"> learning</w:t>
      </w:r>
    </w:p>
    <w:p w14:paraId="3FFA4575" w14:textId="77777777" w:rsidR="00606FFE" w:rsidRDefault="00606FFE" w:rsidP="00606FFE">
      <w:pPr>
        <w:jc w:val="center"/>
        <w:rPr>
          <w:lang w:val="en-US"/>
        </w:rPr>
      </w:pPr>
    </w:p>
    <w:p w14:paraId="7F477D28" w14:textId="446B44BC" w:rsidR="00A76B86" w:rsidRPr="00185967" w:rsidRDefault="000A501A" w:rsidP="00A76B86">
      <w:pPr>
        <w:jc w:val="center"/>
        <w:rPr>
          <w:rFonts w:ascii="Arial" w:hAnsi="Arial" w:cs="Arial"/>
          <w:sz w:val="20"/>
          <w:szCs w:val="20"/>
          <w:vertAlign w:val="superscript"/>
        </w:rPr>
      </w:pPr>
      <w:r>
        <w:rPr>
          <w:rFonts w:ascii="Arial" w:hAnsi="Arial" w:cs="Arial"/>
          <w:sz w:val="20"/>
          <w:szCs w:val="20"/>
        </w:rPr>
        <w:t>Ananth Narayana</w:t>
      </w:r>
      <w:r w:rsidR="00185967">
        <w:rPr>
          <w:rFonts w:ascii="Arial" w:hAnsi="Arial" w:cs="Arial"/>
          <w:sz w:val="20"/>
          <w:szCs w:val="20"/>
          <w:vertAlign w:val="superscript"/>
        </w:rPr>
        <w:t>*</w:t>
      </w:r>
      <w:r w:rsidR="00A76B86" w:rsidRPr="00A76B86">
        <w:rPr>
          <w:rFonts w:ascii="Arial" w:hAnsi="Arial" w:cs="Arial"/>
          <w:sz w:val="20"/>
          <w:szCs w:val="20"/>
        </w:rPr>
        <w:t xml:space="preserve">, </w:t>
      </w:r>
      <w:r w:rsidR="00185967">
        <w:rPr>
          <w:rFonts w:ascii="Arial" w:hAnsi="Arial" w:cs="Arial"/>
          <w:sz w:val="20"/>
          <w:szCs w:val="20"/>
        </w:rPr>
        <w:t>Naman Yadav</w:t>
      </w:r>
      <w:r w:rsidR="00A76B86" w:rsidRPr="00A76B86">
        <w:rPr>
          <w:rFonts w:ascii="Arial" w:hAnsi="Arial" w:cs="Arial"/>
          <w:sz w:val="20"/>
          <w:szCs w:val="20"/>
        </w:rPr>
        <w:t>,</w:t>
      </w:r>
      <w:r w:rsidR="00185967">
        <w:rPr>
          <w:rFonts w:ascii="Arial" w:hAnsi="Arial" w:cs="Arial"/>
          <w:sz w:val="20"/>
          <w:szCs w:val="20"/>
        </w:rPr>
        <w:t xml:space="preserve"> Asim Tewari</w:t>
      </w:r>
      <w:r w:rsidR="00185967">
        <w:rPr>
          <w:rFonts w:ascii="Arial" w:hAnsi="Arial" w:cs="Arial"/>
          <w:sz w:val="20"/>
          <w:szCs w:val="20"/>
          <w:vertAlign w:val="superscript"/>
        </w:rPr>
        <w:t>#</w:t>
      </w:r>
    </w:p>
    <w:p w14:paraId="39C644B8" w14:textId="1939B203" w:rsidR="00606FFE" w:rsidRDefault="00A76B86" w:rsidP="00185967">
      <w:pPr>
        <w:spacing w:after="0" w:line="240" w:lineRule="auto"/>
        <w:jc w:val="center"/>
        <w:rPr>
          <w:rFonts w:ascii="Arial" w:hAnsi="Arial" w:cs="Arial"/>
          <w:sz w:val="20"/>
          <w:szCs w:val="20"/>
        </w:rPr>
      </w:pPr>
      <w:r>
        <w:rPr>
          <w:rFonts w:ascii="Arial" w:hAnsi="Arial" w:cs="Arial"/>
          <w:sz w:val="20"/>
          <w:szCs w:val="20"/>
        </w:rPr>
        <w:t>Department of Mechanical Engineering</w:t>
      </w:r>
      <w:r w:rsidR="00606FFE">
        <w:rPr>
          <w:rFonts w:ascii="Arial" w:hAnsi="Arial" w:cs="Arial"/>
          <w:sz w:val="20"/>
          <w:szCs w:val="20"/>
        </w:rPr>
        <w:t xml:space="preserve">, </w:t>
      </w:r>
      <w:r w:rsidR="0006764A">
        <w:rPr>
          <w:rFonts w:ascii="Arial" w:hAnsi="Arial" w:cs="Arial"/>
          <w:sz w:val="20"/>
          <w:szCs w:val="20"/>
        </w:rPr>
        <w:t>I</w:t>
      </w:r>
      <w:r w:rsidR="00606FFE">
        <w:rPr>
          <w:rFonts w:ascii="Arial" w:hAnsi="Arial" w:cs="Arial"/>
          <w:sz w:val="20"/>
          <w:szCs w:val="20"/>
        </w:rPr>
        <w:t xml:space="preserve">IT </w:t>
      </w:r>
      <w:r w:rsidR="0006764A">
        <w:rPr>
          <w:rFonts w:ascii="Arial" w:hAnsi="Arial" w:cs="Arial"/>
          <w:sz w:val="20"/>
          <w:szCs w:val="20"/>
        </w:rPr>
        <w:t>Bombay</w:t>
      </w:r>
    </w:p>
    <w:p w14:paraId="73AD765A" w14:textId="5A9CDF7D" w:rsidR="00185967" w:rsidRDefault="00185967" w:rsidP="00185967">
      <w:pPr>
        <w:spacing w:after="0" w:line="240" w:lineRule="auto"/>
        <w:jc w:val="center"/>
        <w:rPr>
          <w:rFonts w:ascii="Arial" w:hAnsi="Arial" w:cs="Arial"/>
          <w:sz w:val="20"/>
          <w:szCs w:val="20"/>
        </w:rPr>
      </w:pPr>
      <w:r>
        <w:rPr>
          <w:rFonts w:ascii="Arial" w:hAnsi="Arial" w:cs="Arial"/>
          <w:sz w:val="20"/>
          <w:szCs w:val="20"/>
        </w:rPr>
        <w:t xml:space="preserve">* Corresponding author email: </w:t>
      </w:r>
      <w:r w:rsidR="000A501A">
        <w:rPr>
          <w:rFonts w:ascii="Arial" w:hAnsi="Arial" w:cs="Arial"/>
          <w:sz w:val="20"/>
          <w:szCs w:val="20"/>
        </w:rPr>
        <w:t>ananth.na95@gmail.com</w:t>
      </w:r>
    </w:p>
    <w:p w14:paraId="064726D5" w14:textId="256E5238" w:rsidR="00606FFE" w:rsidRDefault="00185967" w:rsidP="00606FFE">
      <w:pPr>
        <w:spacing w:after="0" w:line="240" w:lineRule="auto"/>
        <w:jc w:val="center"/>
        <w:rPr>
          <w:rFonts w:ascii="Arial" w:hAnsi="Arial" w:cs="Arial"/>
          <w:sz w:val="20"/>
          <w:szCs w:val="20"/>
        </w:rPr>
      </w:pPr>
      <w:r w:rsidRPr="00185967">
        <w:rPr>
          <w:rFonts w:ascii="Arial" w:hAnsi="Arial" w:cs="Arial"/>
          <w:sz w:val="20"/>
          <w:szCs w:val="20"/>
          <w:vertAlign w:val="superscript"/>
        </w:rPr>
        <w:t>+</w:t>
      </w:r>
      <w:r w:rsidR="00606FFE">
        <w:rPr>
          <w:rFonts w:ascii="Arial" w:hAnsi="Arial" w:cs="Arial"/>
          <w:sz w:val="20"/>
          <w:szCs w:val="20"/>
        </w:rPr>
        <w:t xml:space="preserve"> Corresponding author email: </w:t>
      </w:r>
      <w:r>
        <w:rPr>
          <w:rFonts w:ascii="Arial" w:hAnsi="Arial" w:cs="Arial"/>
          <w:sz w:val="20"/>
          <w:szCs w:val="20"/>
        </w:rPr>
        <w:t>asim.tewari@iitb.ac.in</w:t>
      </w:r>
    </w:p>
    <w:p w14:paraId="72A960A3" w14:textId="77777777" w:rsidR="00606FFE" w:rsidRDefault="00606FFE" w:rsidP="00606FFE">
      <w:pPr>
        <w:ind w:left="-142" w:firstLine="142"/>
      </w:pPr>
    </w:p>
    <w:p w14:paraId="66ED544F" w14:textId="77777777" w:rsidR="00606FFE" w:rsidRDefault="00606FFE" w:rsidP="00606FFE">
      <w:pPr>
        <w:ind w:left="-142" w:firstLine="142"/>
        <w:sectPr w:rsidR="00606FFE" w:rsidSect="00E37952">
          <w:type w:val="continuous"/>
          <w:pgSz w:w="11906" w:h="16838" w:code="9"/>
          <w:pgMar w:top="720" w:right="720" w:bottom="720" w:left="720" w:header="720" w:footer="720" w:gutter="0"/>
          <w:cols w:space="568"/>
          <w:docGrid w:linePitch="360"/>
        </w:sectPr>
      </w:pPr>
    </w:p>
    <w:p w14:paraId="666E786B" w14:textId="77777777" w:rsidR="001B24ED" w:rsidRPr="001B24ED" w:rsidRDefault="001B24ED" w:rsidP="001B24ED">
      <w:pPr>
        <w:ind w:left="-142" w:firstLine="142"/>
        <w:rPr>
          <w:rFonts w:ascii="Times New Roman" w:hAnsi="Times New Roman" w:cs="Times New Roman"/>
          <w:b/>
          <w:sz w:val="20"/>
          <w:szCs w:val="20"/>
        </w:rPr>
      </w:pPr>
      <w:r w:rsidRPr="001B24ED">
        <w:rPr>
          <w:rFonts w:ascii="Times New Roman" w:hAnsi="Times New Roman" w:cs="Times New Roman"/>
          <w:b/>
          <w:sz w:val="20"/>
          <w:szCs w:val="20"/>
        </w:rPr>
        <w:t>ABSTRACT</w:t>
      </w:r>
    </w:p>
    <w:p w14:paraId="370E8966" w14:textId="2EAE8261" w:rsidR="001B24ED" w:rsidRPr="001B24ED" w:rsidRDefault="001B24ED" w:rsidP="001B24ED">
      <w:pPr>
        <w:jc w:val="both"/>
        <w:rPr>
          <w:rFonts w:ascii="Times New Roman" w:hAnsi="Times New Roman" w:cs="Times New Roman"/>
          <w:sz w:val="20"/>
          <w:szCs w:val="20"/>
        </w:rPr>
      </w:pPr>
      <w:r w:rsidRPr="001B24ED">
        <w:rPr>
          <w:rFonts w:ascii="Times New Roman" w:hAnsi="Times New Roman" w:cs="Times New Roman"/>
          <w:sz w:val="20"/>
          <w:szCs w:val="20"/>
        </w:rPr>
        <w:t>In this paper, variation of cutting forces and corresponding torque exerted on tool with respect to cutting parameters for ball end milling process is analysed using deep neural network. A neural network was fabricated to predict cutting force</w:t>
      </w:r>
      <w:r w:rsidR="000144F1">
        <w:rPr>
          <w:rFonts w:ascii="Times New Roman" w:hAnsi="Times New Roman" w:cs="Times New Roman"/>
          <w:sz w:val="20"/>
          <w:szCs w:val="20"/>
        </w:rPr>
        <w:t>s in all three orthogonal directions</w:t>
      </w:r>
      <w:r w:rsidRPr="001B24ED">
        <w:rPr>
          <w:rFonts w:ascii="Times New Roman" w:hAnsi="Times New Roman" w:cs="Times New Roman"/>
          <w:sz w:val="20"/>
          <w:szCs w:val="20"/>
        </w:rPr>
        <w:t xml:space="preserve"> for a given set of cutting parameters. Analysis was done by varying axial depth of cut and </w:t>
      </w:r>
      <w:proofErr w:type="spellStart"/>
      <w:r w:rsidR="000144F1">
        <w:rPr>
          <w:rFonts w:ascii="Times New Roman" w:hAnsi="Times New Roman" w:cs="Times New Roman"/>
          <w:sz w:val="20"/>
          <w:szCs w:val="20"/>
        </w:rPr>
        <w:t>feedrate</w:t>
      </w:r>
      <w:proofErr w:type="spellEnd"/>
      <w:r w:rsidRPr="001B24ED">
        <w:rPr>
          <w:rFonts w:ascii="Times New Roman" w:hAnsi="Times New Roman" w:cs="Times New Roman"/>
          <w:sz w:val="20"/>
          <w:szCs w:val="20"/>
        </w:rPr>
        <w:t xml:space="preserve"> while keeping all other parameters constant, because the variation of cutting forces was most significant for these two parameters. For generating data </w:t>
      </w:r>
      <w:proofErr w:type="spellStart"/>
      <w:r w:rsidRPr="001B24ED">
        <w:rPr>
          <w:rFonts w:ascii="Times New Roman" w:hAnsi="Times New Roman" w:cs="Times New Roman"/>
          <w:sz w:val="20"/>
          <w:szCs w:val="20"/>
        </w:rPr>
        <w:t>CutPro</w:t>
      </w:r>
      <w:proofErr w:type="spellEnd"/>
      <w:r w:rsidRPr="001B24ED">
        <w:rPr>
          <w:rFonts w:ascii="Times New Roman" w:hAnsi="Times New Roman" w:cs="Times New Roman"/>
          <w:sz w:val="20"/>
          <w:szCs w:val="20"/>
        </w:rPr>
        <w:t xml:space="preserve"> simulation software was used along with </w:t>
      </w:r>
      <w:r w:rsidR="002F138A">
        <w:rPr>
          <w:rFonts w:ascii="Times New Roman" w:hAnsi="Times New Roman" w:cs="Times New Roman"/>
          <w:sz w:val="20"/>
          <w:szCs w:val="20"/>
        </w:rPr>
        <w:t>shell scripts</w:t>
      </w:r>
      <w:r w:rsidRPr="001B24ED">
        <w:rPr>
          <w:rFonts w:ascii="Times New Roman" w:hAnsi="Times New Roman" w:cs="Times New Roman"/>
          <w:sz w:val="20"/>
          <w:szCs w:val="20"/>
        </w:rPr>
        <w:t xml:space="preserve"> to automatically vary the parameters and simulate. Finally, after proper tuning of hyperparameters of the neural network, maximum percent deviation of predicted values over test dataset was brought down to less than </w:t>
      </w:r>
      <w:r w:rsidR="006C3DF6">
        <w:rPr>
          <w:rFonts w:ascii="Times New Roman" w:hAnsi="Times New Roman" w:cs="Times New Roman"/>
          <w:sz w:val="20"/>
          <w:szCs w:val="20"/>
        </w:rPr>
        <w:t>1</w:t>
      </w:r>
      <w:r w:rsidRPr="001B24ED">
        <w:rPr>
          <w:rFonts w:ascii="Times New Roman" w:hAnsi="Times New Roman" w:cs="Times New Roman"/>
          <w:sz w:val="20"/>
          <w:szCs w:val="20"/>
        </w:rPr>
        <w:t xml:space="preserve"> percent. </w:t>
      </w:r>
    </w:p>
    <w:p w14:paraId="4F5F4705" w14:textId="77777777" w:rsidR="000144F1" w:rsidRDefault="001B24ED" w:rsidP="000144F1">
      <w:pPr>
        <w:ind w:left="-142" w:firstLine="142"/>
        <w:rPr>
          <w:rFonts w:ascii="Times New Roman" w:hAnsi="Times New Roman" w:cs="Times New Roman"/>
          <w:b/>
          <w:sz w:val="20"/>
          <w:szCs w:val="20"/>
        </w:rPr>
      </w:pPr>
      <w:r w:rsidRPr="001B24ED">
        <w:rPr>
          <w:rFonts w:ascii="Times New Roman" w:hAnsi="Times New Roman" w:cs="Times New Roman"/>
          <w:b/>
          <w:sz w:val="20"/>
          <w:szCs w:val="20"/>
        </w:rPr>
        <w:t>INTRODUCTION</w:t>
      </w:r>
    </w:p>
    <w:p w14:paraId="48DA9D35" w14:textId="77777777" w:rsidR="000A501A" w:rsidRDefault="000A501A" w:rsidP="000A501A">
      <w:pPr>
        <w:jc w:val="both"/>
        <w:rPr>
          <w:rFonts w:ascii="Times New Roman" w:hAnsi="Times New Roman" w:cs="Times New Roman"/>
          <w:sz w:val="20"/>
          <w:szCs w:val="20"/>
        </w:rPr>
      </w:pPr>
      <w:r>
        <w:rPr>
          <w:rFonts w:ascii="Times New Roman" w:hAnsi="Times New Roman" w:cs="Times New Roman"/>
          <w:sz w:val="20"/>
          <w:szCs w:val="20"/>
        </w:rPr>
        <w:t>Machining is the most widespread metal shaping process in mechanical manufacturing industry. Machining is a subtractive process where a raw material is turned into a desired product by removing the material around it. The study of forces generated during machining, Workpiece and tool material, tool and workpiece geometry, machine parameter settings influence the process efficiency and output quality.</w:t>
      </w:r>
    </w:p>
    <w:p w14:paraId="05CDE1CF" w14:textId="77777777" w:rsidR="000A501A" w:rsidRDefault="000A501A" w:rsidP="00522EA9">
      <w:pPr>
        <w:jc w:val="both"/>
        <w:rPr>
          <w:rFonts w:ascii="Times New Roman" w:hAnsi="Times New Roman" w:cs="Times New Roman"/>
          <w:sz w:val="20"/>
          <w:szCs w:val="20"/>
        </w:rPr>
      </w:pPr>
      <w:bookmarkStart w:id="0" w:name="_Hlk17998602"/>
      <w:bookmarkStart w:id="1" w:name="_Hlk17998590"/>
      <w:bookmarkStart w:id="2" w:name="_Hlk16747762"/>
      <w:r>
        <w:rPr>
          <w:rFonts w:ascii="Times New Roman" w:hAnsi="Times New Roman" w:cs="Times New Roman"/>
          <w:sz w:val="20"/>
          <w:szCs w:val="20"/>
        </w:rPr>
        <w:t xml:space="preserve">Titanium alloy finds its application in myriad of fields and industries including space, aviation, biomedical, automotive and oil industries. The properties such as high strength to weight ratio, high corrosion resistance, low young’s modulus and bio compatibility are exploited to manufacture components for their respective fields. 70% by weight of titanium- based alloys are used in Aero-Space industries. Ti-6Al-4V was introduced for applications demanding exceptional mechanical and chemical properties at high temperatures. Ti-6Al-4V alloy is particularly known to exhibit </w:t>
      </w:r>
      <w:r>
        <w:rPr>
          <w:rFonts w:ascii="Times New Roman" w:hAnsi="Times New Roman" w:cs="Times New Roman"/>
          <w:sz w:val="20"/>
          <w:szCs w:val="20"/>
        </w:rPr>
        <w:t>high strength to density ratio, has good resistance to corrosion, high chemical reactivity, high cutting force generation during machining, low thermal conductivity, high rigidity. These properties render titanium’s machinability very difficult.</w:t>
      </w:r>
    </w:p>
    <w:bookmarkEnd w:id="0"/>
    <w:bookmarkEnd w:id="1"/>
    <w:bookmarkEnd w:id="2"/>
    <w:p w14:paraId="1099D2C9" w14:textId="237A371C" w:rsidR="00AD5EBC" w:rsidRDefault="000A501A" w:rsidP="00522EA9">
      <w:pPr>
        <w:jc w:val="both"/>
        <w:rPr>
          <w:rFonts w:ascii="Times New Roman" w:hAnsi="Times New Roman" w:cs="Times New Roman"/>
          <w:sz w:val="20"/>
          <w:szCs w:val="20"/>
        </w:rPr>
      </w:pPr>
      <w:r>
        <w:rPr>
          <w:rFonts w:ascii="Times New Roman" w:hAnsi="Times New Roman" w:cs="Times New Roman"/>
          <w:sz w:val="20"/>
          <w:szCs w:val="20"/>
        </w:rPr>
        <w:t xml:space="preserve">Many researchers have </w:t>
      </w:r>
      <w:r w:rsidR="002F138A">
        <w:rPr>
          <w:rFonts w:ascii="Times New Roman" w:hAnsi="Times New Roman" w:cs="Times New Roman"/>
          <w:sz w:val="20"/>
          <w:szCs w:val="20"/>
        </w:rPr>
        <w:t>studied</w:t>
      </w:r>
      <w:r>
        <w:rPr>
          <w:rFonts w:ascii="Times New Roman" w:hAnsi="Times New Roman" w:cs="Times New Roman"/>
          <w:sz w:val="20"/>
          <w:szCs w:val="20"/>
        </w:rPr>
        <w:t xml:space="preserve"> machining of Titanium alloy and effects of cutting parameters on the cutting forces.</w:t>
      </w:r>
      <w:r w:rsidR="00B5351F">
        <w:rPr>
          <w:rFonts w:ascii="Times New Roman" w:hAnsi="Times New Roman" w:cs="Times New Roman"/>
          <w:sz w:val="20"/>
          <w:szCs w:val="20"/>
        </w:rPr>
        <w:t xml:space="preserve"> [1-7]</w:t>
      </w:r>
    </w:p>
    <w:p w14:paraId="64437DB5" w14:textId="55CB3D25" w:rsidR="000A501A" w:rsidRDefault="000A501A" w:rsidP="00522EA9">
      <w:pPr>
        <w:jc w:val="both"/>
        <w:rPr>
          <w:rFonts w:ascii="Times New Roman" w:hAnsi="Times New Roman" w:cs="Times New Roman"/>
          <w:sz w:val="20"/>
          <w:szCs w:val="20"/>
        </w:rPr>
      </w:pPr>
      <w:r>
        <w:rPr>
          <w:rFonts w:ascii="Times New Roman" w:hAnsi="Times New Roman" w:cs="Times New Roman"/>
          <w:sz w:val="20"/>
          <w:szCs w:val="20"/>
        </w:rPr>
        <w:t xml:space="preserve">A FEM based micro end milling of cutting force model of Ti-6Al-4V was presented by </w:t>
      </w:r>
      <w:proofErr w:type="spellStart"/>
      <w:r>
        <w:rPr>
          <w:rFonts w:ascii="Times New Roman" w:hAnsi="Times New Roman" w:cs="Times New Roman"/>
          <w:sz w:val="20"/>
          <w:szCs w:val="20"/>
        </w:rPr>
        <w:t>Tej</w:t>
      </w:r>
      <w:proofErr w:type="spellEnd"/>
      <w:r>
        <w:rPr>
          <w:rFonts w:ascii="Times New Roman" w:hAnsi="Times New Roman" w:cs="Times New Roman"/>
          <w:sz w:val="20"/>
          <w:szCs w:val="20"/>
        </w:rPr>
        <w:t xml:space="preserve"> Pratap, </w:t>
      </w:r>
      <w:proofErr w:type="spellStart"/>
      <w:r>
        <w:rPr>
          <w:rFonts w:ascii="Times New Roman" w:hAnsi="Times New Roman" w:cs="Times New Roman"/>
          <w:sz w:val="20"/>
          <w:szCs w:val="20"/>
        </w:rPr>
        <w:t>Karali</w:t>
      </w:r>
      <w:proofErr w:type="spellEnd"/>
      <w:r>
        <w:rPr>
          <w:rFonts w:ascii="Times New Roman" w:hAnsi="Times New Roman" w:cs="Times New Roman"/>
          <w:sz w:val="20"/>
          <w:szCs w:val="20"/>
        </w:rPr>
        <w:t xml:space="preserve"> Patra, </w:t>
      </w:r>
      <w:proofErr w:type="spellStart"/>
      <w:r>
        <w:rPr>
          <w:rFonts w:ascii="Times New Roman" w:hAnsi="Times New Roman" w:cs="Times New Roman"/>
          <w:sz w:val="20"/>
          <w:szCs w:val="20"/>
        </w:rPr>
        <w:t>Dyakonov</w:t>
      </w:r>
      <w:proofErr w:type="spellEnd"/>
      <w:r>
        <w:rPr>
          <w:rFonts w:ascii="Times New Roman" w:hAnsi="Times New Roman" w:cs="Times New Roman"/>
          <w:sz w:val="20"/>
          <w:szCs w:val="20"/>
        </w:rPr>
        <w:t xml:space="preserve"> A.A</w:t>
      </w:r>
      <w:r w:rsidR="0035749F">
        <w:rPr>
          <w:rFonts w:ascii="Times New Roman" w:hAnsi="Times New Roman" w:cs="Times New Roman"/>
          <w:sz w:val="20"/>
          <w:szCs w:val="20"/>
        </w:rPr>
        <w:t>,</w:t>
      </w:r>
      <w:r>
        <w:rPr>
          <w:rFonts w:ascii="Times New Roman" w:hAnsi="Times New Roman" w:cs="Times New Roman"/>
          <w:sz w:val="20"/>
          <w:szCs w:val="20"/>
        </w:rPr>
        <w:t xml:space="preserve"> et al [</w:t>
      </w:r>
      <w:r w:rsidR="00F91E59">
        <w:rPr>
          <w:rFonts w:ascii="Times New Roman" w:hAnsi="Times New Roman" w:cs="Times New Roman"/>
          <w:sz w:val="20"/>
          <w:szCs w:val="20"/>
        </w:rPr>
        <w:t>1</w:t>
      </w:r>
      <w:r>
        <w:rPr>
          <w:rFonts w:ascii="Times New Roman" w:hAnsi="Times New Roman" w:cs="Times New Roman"/>
          <w:sz w:val="20"/>
          <w:szCs w:val="20"/>
        </w:rPr>
        <w:t>]. Slight discrepancies were observed in simulated cutting forces and in experimental results. In Experimental scenario tool wear and tool dynamics caused variation in cutting forces. It was found that increase in number of cutter rotation increases cutting forces.</w:t>
      </w:r>
    </w:p>
    <w:p w14:paraId="0C3A752E" w14:textId="757FF799" w:rsidR="000A501A" w:rsidRDefault="000A501A" w:rsidP="00522EA9">
      <w:pPr>
        <w:jc w:val="both"/>
        <w:rPr>
          <w:rFonts w:ascii="Times New Roman" w:hAnsi="Times New Roman" w:cs="Times New Roman"/>
          <w:sz w:val="20"/>
          <w:szCs w:val="20"/>
        </w:rPr>
      </w:pPr>
      <w:r>
        <w:rPr>
          <w:rFonts w:ascii="Times New Roman" w:hAnsi="Times New Roman" w:cs="Times New Roman"/>
          <w:sz w:val="20"/>
          <w:szCs w:val="20"/>
        </w:rPr>
        <w:t>Experimental study on high speed end milling of titanium alloy</w:t>
      </w:r>
      <w:r w:rsidR="002F138A">
        <w:rPr>
          <w:rFonts w:ascii="Times New Roman" w:hAnsi="Times New Roman" w:cs="Times New Roman"/>
          <w:sz w:val="20"/>
          <w:szCs w:val="20"/>
        </w:rPr>
        <w:t xml:space="preserve"> was performed</w:t>
      </w:r>
      <w:r>
        <w:rPr>
          <w:rFonts w:ascii="Times New Roman" w:hAnsi="Times New Roman" w:cs="Times New Roman"/>
          <w:sz w:val="20"/>
          <w:szCs w:val="20"/>
        </w:rPr>
        <w:t xml:space="preserve"> by V </w:t>
      </w:r>
      <w:proofErr w:type="spellStart"/>
      <w:r>
        <w:rPr>
          <w:rFonts w:ascii="Times New Roman" w:hAnsi="Times New Roman" w:cs="Times New Roman"/>
          <w:sz w:val="20"/>
          <w:szCs w:val="20"/>
        </w:rPr>
        <w:t>krishnaraj</w:t>
      </w:r>
      <w:proofErr w:type="spellEnd"/>
      <w:r>
        <w:rPr>
          <w:rFonts w:ascii="Times New Roman" w:hAnsi="Times New Roman" w:cs="Times New Roman"/>
          <w:sz w:val="20"/>
          <w:szCs w:val="20"/>
        </w:rPr>
        <w:t xml:space="preserve">, S </w:t>
      </w:r>
      <w:proofErr w:type="spellStart"/>
      <w:r>
        <w:rPr>
          <w:rFonts w:ascii="Times New Roman" w:hAnsi="Times New Roman" w:cs="Times New Roman"/>
          <w:sz w:val="20"/>
          <w:szCs w:val="20"/>
        </w:rPr>
        <w:t>Samsudeensadham</w:t>
      </w:r>
      <w:proofErr w:type="spellEnd"/>
      <w:r>
        <w:rPr>
          <w:rFonts w:ascii="Times New Roman" w:hAnsi="Times New Roman" w:cs="Times New Roman"/>
          <w:sz w:val="20"/>
          <w:szCs w:val="20"/>
        </w:rPr>
        <w:t xml:space="preserve">, R </w:t>
      </w:r>
      <w:proofErr w:type="spellStart"/>
      <w:r>
        <w:rPr>
          <w:rFonts w:ascii="Times New Roman" w:hAnsi="Times New Roman" w:cs="Times New Roman"/>
          <w:sz w:val="20"/>
          <w:szCs w:val="20"/>
        </w:rPr>
        <w:t>Sindhumathi</w:t>
      </w:r>
      <w:proofErr w:type="spellEnd"/>
      <w:r>
        <w:rPr>
          <w:rFonts w:ascii="Times New Roman" w:hAnsi="Times New Roman" w:cs="Times New Roman"/>
          <w:sz w:val="20"/>
          <w:szCs w:val="20"/>
        </w:rPr>
        <w:t xml:space="preserve">, P </w:t>
      </w:r>
      <w:proofErr w:type="spellStart"/>
      <w:r>
        <w:rPr>
          <w:rFonts w:ascii="Times New Roman" w:hAnsi="Times New Roman" w:cs="Times New Roman"/>
          <w:sz w:val="20"/>
          <w:szCs w:val="20"/>
        </w:rPr>
        <w:t>Kuppan</w:t>
      </w:r>
      <w:proofErr w:type="spellEnd"/>
      <w:r w:rsidR="00F91E59">
        <w:rPr>
          <w:rFonts w:ascii="Times New Roman" w:hAnsi="Times New Roman" w:cs="Times New Roman"/>
          <w:sz w:val="20"/>
          <w:szCs w:val="20"/>
        </w:rPr>
        <w:t>,</w:t>
      </w:r>
      <w:r>
        <w:rPr>
          <w:rFonts w:ascii="Times New Roman" w:hAnsi="Times New Roman" w:cs="Times New Roman"/>
          <w:sz w:val="20"/>
          <w:szCs w:val="20"/>
        </w:rPr>
        <w:t xml:space="preserve"> et al</w:t>
      </w:r>
      <w:r w:rsidR="004E43F4">
        <w:rPr>
          <w:rFonts w:ascii="Times New Roman" w:hAnsi="Times New Roman" w:cs="Times New Roman"/>
          <w:sz w:val="20"/>
          <w:szCs w:val="20"/>
        </w:rPr>
        <w:t xml:space="preserve"> [</w:t>
      </w:r>
      <w:r w:rsidR="00AD5EBC">
        <w:rPr>
          <w:rFonts w:ascii="Times New Roman" w:hAnsi="Times New Roman" w:cs="Times New Roman"/>
          <w:sz w:val="20"/>
          <w:szCs w:val="20"/>
        </w:rPr>
        <w:t>2</w:t>
      </w:r>
      <w:r w:rsidR="004E43F4">
        <w:rPr>
          <w:rFonts w:ascii="Times New Roman" w:hAnsi="Times New Roman" w:cs="Times New Roman"/>
          <w:sz w:val="20"/>
          <w:szCs w:val="20"/>
        </w:rPr>
        <w:t>]</w:t>
      </w:r>
      <w:r>
        <w:rPr>
          <w:rFonts w:ascii="Times New Roman" w:hAnsi="Times New Roman" w:cs="Times New Roman"/>
          <w:sz w:val="20"/>
          <w:szCs w:val="20"/>
        </w:rPr>
        <w:t>. It was observed that with increase in depth of cut and feed rate the cutting forces increased whereas increasing in cutting speed had no effect on tangential and feed forces.</w:t>
      </w:r>
    </w:p>
    <w:p w14:paraId="39AE12D2" w14:textId="5BBB84CA" w:rsidR="000A501A" w:rsidRDefault="000A501A" w:rsidP="00522EA9">
      <w:pPr>
        <w:jc w:val="both"/>
        <w:rPr>
          <w:rFonts w:ascii="Times New Roman" w:hAnsi="Times New Roman" w:cs="Times New Roman"/>
          <w:sz w:val="20"/>
          <w:szCs w:val="20"/>
        </w:rPr>
      </w:pPr>
      <w:r>
        <w:rPr>
          <w:rFonts w:ascii="Times New Roman" w:hAnsi="Times New Roman" w:cs="Times New Roman"/>
          <w:sz w:val="20"/>
          <w:szCs w:val="20"/>
        </w:rPr>
        <w:t>Szymon Wojciechowski</w:t>
      </w:r>
      <w:r w:rsidR="00355889">
        <w:rPr>
          <w:rFonts w:ascii="Times New Roman" w:hAnsi="Times New Roman" w:cs="Times New Roman"/>
          <w:sz w:val="20"/>
          <w:szCs w:val="20"/>
        </w:rPr>
        <w:t>,</w:t>
      </w:r>
      <w:r>
        <w:rPr>
          <w:rFonts w:ascii="Times New Roman" w:hAnsi="Times New Roman" w:cs="Times New Roman"/>
          <w:sz w:val="20"/>
          <w:szCs w:val="20"/>
        </w:rPr>
        <w:t xml:space="preserve"> et al [3] proposed a cutting force model for finishing ball end milling of inclined surfaces. Surface inclination angle (α) in the range 0≤ α≤15 showed decrease in absolute value of cutting forces with increase in surface inclination angle. With increase in inclination angle (α) it was observed that the edge cutting coefficients (K</w:t>
      </w:r>
      <w:r>
        <w:rPr>
          <w:rFonts w:ascii="Times New Roman" w:hAnsi="Times New Roman" w:cs="Times New Roman"/>
          <w:sz w:val="20"/>
          <w:szCs w:val="20"/>
          <w:vertAlign w:val="subscript"/>
        </w:rPr>
        <w:t>ae</w:t>
      </w:r>
      <w:r>
        <w:rPr>
          <w:rFonts w:ascii="Times New Roman" w:hAnsi="Times New Roman" w:cs="Times New Roman"/>
          <w:sz w:val="20"/>
          <w:szCs w:val="20"/>
        </w:rPr>
        <w:t>,</w:t>
      </w:r>
      <w:r w:rsidR="000B36EB">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Pr>
          <w:rFonts w:ascii="Times New Roman" w:hAnsi="Times New Roman" w:cs="Times New Roman"/>
          <w:sz w:val="20"/>
          <w:szCs w:val="20"/>
          <w:vertAlign w:val="subscript"/>
        </w:rPr>
        <w:t>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Pr>
          <w:rFonts w:ascii="Times New Roman" w:hAnsi="Times New Roman" w:cs="Times New Roman"/>
          <w:sz w:val="20"/>
          <w:szCs w:val="20"/>
          <w:vertAlign w:val="subscript"/>
        </w:rPr>
        <w:t>te</w:t>
      </w:r>
      <w:proofErr w:type="spellEnd"/>
      <w:r>
        <w:rPr>
          <w:rFonts w:ascii="Times New Roman" w:hAnsi="Times New Roman" w:cs="Times New Roman"/>
          <w:sz w:val="20"/>
          <w:szCs w:val="20"/>
        </w:rPr>
        <w:t>) decreased.</w:t>
      </w:r>
    </w:p>
    <w:p w14:paraId="082314F2" w14:textId="2C277EEA" w:rsidR="002F138A" w:rsidRPr="002F138A" w:rsidRDefault="002F138A" w:rsidP="00522EA9">
      <w:pPr>
        <w:jc w:val="both"/>
        <w:rPr>
          <w:rFonts w:ascii="Times New Roman" w:hAnsi="Times New Roman" w:cs="Times New Roman"/>
          <w:sz w:val="20"/>
          <w:szCs w:val="20"/>
        </w:rPr>
      </w:pPr>
      <w:r>
        <w:rPr>
          <w:rFonts w:ascii="Times New Roman" w:hAnsi="Times New Roman" w:cs="Times New Roman"/>
          <w:sz w:val="20"/>
          <w:szCs w:val="20"/>
        </w:rPr>
        <w:t>Although research in the area of titanium machining from experimental and physics-based modelling exists, there is very little research in data-driven modelling. Hence, the aim of this work was to perform machining study on Ti-6Al-4V alloys, based on data driven machine learning techniques.</w:t>
      </w:r>
    </w:p>
    <w:p w14:paraId="27936113" w14:textId="77777777" w:rsidR="00522EA9" w:rsidRDefault="00522EA9" w:rsidP="001B24ED">
      <w:pPr>
        <w:rPr>
          <w:rFonts w:ascii="Arial" w:hAnsi="Arial" w:cs="Arial"/>
          <w:b/>
          <w:bCs/>
          <w:sz w:val="20"/>
          <w:szCs w:val="20"/>
        </w:rPr>
      </w:pPr>
    </w:p>
    <w:p w14:paraId="1D122B56" w14:textId="4AB547E1" w:rsidR="001B24ED" w:rsidRPr="002F138A" w:rsidRDefault="001B24ED" w:rsidP="001B24ED">
      <w:pPr>
        <w:rPr>
          <w:rFonts w:ascii="Times New Roman" w:hAnsi="Times New Roman" w:cs="Times New Roman"/>
          <w:sz w:val="20"/>
          <w:szCs w:val="20"/>
        </w:rPr>
      </w:pPr>
      <w:r w:rsidRPr="002F138A">
        <w:rPr>
          <w:rFonts w:ascii="Arial" w:hAnsi="Arial" w:cs="Arial"/>
          <w:b/>
          <w:bCs/>
          <w:sz w:val="20"/>
          <w:szCs w:val="20"/>
        </w:rPr>
        <w:lastRenderedPageBreak/>
        <w:t xml:space="preserve">DATA GENERATION         </w:t>
      </w:r>
      <w:r w:rsidRPr="002F138A">
        <w:rPr>
          <w:rFonts w:ascii="Times New Roman" w:hAnsi="Times New Roman" w:cs="Times New Roman"/>
          <w:sz w:val="20"/>
          <w:szCs w:val="20"/>
        </w:rPr>
        <w:t xml:space="preserve">                                                     </w:t>
      </w:r>
    </w:p>
    <w:p w14:paraId="5D154AC5" w14:textId="1B65E391" w:rsidR="001B24ED" w:rsidRPr="001B24ED" w:rsidRDefault="00560C9F" w:rsidP="00D7554F">
      <w:pPr>
        <w:jc w:val="both"/>
        <w:rPr>
          <w:rFonts w:ascii="Times New Roman" w:hAnsi="Times New Roman" w:cs="Times New Roman"/>
          <w:sz w:val="20"/>
          <w:szCs w:val="20"/>
        </w:rPr>
      </w:pPr>
      <w:r>
        <w:rPr>
          <w:rFonts w:ascii="Times New Roman" w:hAnsi="Times New Roman" w:cs="Times New Roman"/>
          <w:sz w:val="20"/>
          <w:szCs w:val="20"/>
        </w:rPr>
        <w:t xml:space="preserve">For data generation, </w:t>
      </w:r>
      <w:proofErr w:type="spellStart"/>
      <w:r>
        <w:rPr>
          <w:rFonts w:ascii="Times New Roman" w:hAnsi="Times New Roman" w:cs="Times New Roman"/>
          <w:sz w:val="20"/>
          <w:szCs w:val="20"/>
        </w:rPr>
        <w:t>CutPro</w:t>
      </w:r>
      <w:proofErr w:type="spellEnd"/>
      <w:r>
        <w:rPr>
          <w:rFonts w:ascii="Times New Roman" w:hAnsi="Times New Roman" w:cs="Times New Roman"/>
          <w:sz w:val="20"/>
          <w:szCs w:val="20"/>
        </w:rPr>
        <w:t xml:space="preserve"> software was used to simulate the milling operation for different cutting parameters and for each set of parameters cutting force in three mutually perpendicular directions was obtained. To automate the process in order to generate more training data </w:t>
      </w:r>
      <w:r w:rsidR="002F138A">
        <w:rPr>
          <w:rFonts w:ascii="Times New Roman" w:hAnsi="Times New Roman" w:cs="Times New Roman"/>
          <w:sz w:val="20"/>
          <w:szCs w:val="20"/>
        </w:rPr>
        <w:t>shell scripting</w:t>
      </w:r>
      <w:r>
        <w:rPr>
          <w:rFonts w:ascii="Times New Roman" w:hAnsi="Times New Roman" w:cs="Times New Roman"/>
          <w:sz w:val="20"/>
          <w:szCs w:val="20"/>
        </w:rPr>
        <w:t xml:space="preserve"> was used. </w:t>
      </w:r>
      <w:r w:rsidR="001B24ED" w:rsidRPr="001B24ED">
        <w:rPr>
          <w:rFonts w:ascii="Times New Roman" w:hAnsi="Times New Roman" w:cs="Times New Roman"/>
          <w:sz w:val="20"/>
          <w:szCs w:val="20"/>
        </w:rPr>
        <w:t>Axial Depth of Cut [ADOC] was varied from 1</w:t>
      </w:r>
      <w:r>
        <w:rPr>
          <w:rFonts w:ascii="Times New Roman" w:hAnsi="Times New Roman" w:cs="Times New Roman"/>
          <w:sz w:val="20"/>
          <w:szCs w:val="20"/>
        </w:rPr>
        <w:t>.0</w:t>
      </w:r>
      <w:r w:rsidR="001B24ED" w:rsidRPr="001B24ED">
        <w:rPr>
          <w:rFonts w:ascii="Times New Roman" w:hAnsi="Times New Roman" w:cs="Times New Roman"/>
          <w:sz w:val="20"/>
          <w:szCs w:val="20"/>
        </w:rPr>
        <w:t>mm to 1.9mm in the steps of 0.0</w:t>
      </w:r>
      <w:r>
        <w:rPr>
          <w:rFonts w:ascii="Times New Roman" w:hAnsi="Times New Roman" w:cs="Times New Roman"/>
          <w:sz w:val="20"/>
          <w:szCs w:val="20"/>
        </w:rPr>
        <w:t>1</w:t>
      </w:r>
      <w:r w:rsidR="001B24ED" w:rsidRPr="001B24ED">
        <w:rPr>
          <w:rFonts w:ascii="Times New Roman" w:hAnsi="Times New Roman" w:cs="Times New Roman"/>
          <w:sz w:val="20"/>
          <w:szCs w:val="20"/>
        </w:rPr>
        <w:t xml:space="preserve">mm and </w:t>
      </w:r>
      <w:proofErr w:type="spellStart"/>
      <w:r w:rsidR="001B24ED" w:rsidRPr="001B24ED">
        <w:rPr>
          <w:rFonts w:ascii="Times New Roman" w:hAnsi="Times New Roman" w:cs="Times New Roman"/>
          <w:sz w:val="20"/>
          <w:szCs w:val="20"/>
        </w:rPr>
        <w:t>Feedrate</w:t>
      </w:r>
      <w:proofErr w:type="spellEnd"/>
      <w:r w:rsidR="001B24ED" w:rsidRPr="001B24ED">
        <w:rPr>
          <w:rFonts w:ascii="Times New Roman" w:hAnsi="Times New Roman" w:cs="Times New Roman"/>
          <w:sz w:val="20"/>
          <w:szCs w:val="20"/>
        </w:rPr>
        <w:t xml:space="preserve"> was varied from 0.200 mm/flute to 0.290 mm/flute in steps 0.01 mm/flute.</w:t>
      </w:r>
    </w:p>
    <w:p w14:paraId="4B3E9A9C" w14:textId="45EEB331" w:rsidR="00A1054D" w:rsidRDefault="001B24ED" w:rsidP="00D7554F">
      <w:pPr>
        <w:jc w:val="both"/>
        <w:rPr>
          <w:rFonts w:ascii="Times New Roman" w:hAnsi="Times New Roman" w:cs="Times New Roman"/>
          <w:sz w:val="20"/>
          <w:szCs w:val="20"/>
        </w:rPr>
      </w:pPr>
      <w:r w:rsidRPr="001B24ED">
        <w:rPr>
          <w:rFonts w:ascii="Times New Roman" w:hAnsi="Times New Roman" w:cs="Times New Roman"/>
          <w:sz w:val="20"/>
          <w:szCs w:val="20"/>
        </w:rPr>
        <w:t xml:space="preserve">For various Combination of Feed rate and ADOC, time domain simulations were conducted and instantaneous forces (Feed, Axial, Normal) values were stored in excel Files. A total of </w:t>
      </w:r>
      <w:r w:rsidR="00A1054D">
        <w:rPr>
          <w:rFonts w:ascii="Times New Roman" w:hAnsi="Times New Roman" w:cs="Times New Roman"/>
          <w:sz w:val="20"/>
          <w:szCs w:val="20"/>
        </w:rPr>
        <w:t>910</w:t>
      </w:r>
      <w:r w:rsidRPr="001B24ED">
        <w:rPr>
          <w:rFonts w:ascii="Times New Roman" w:hAnsi="Times New Roman" w:cs="Times New Roman"/>
          <w:sz w:val="20"/>
          <w:szCs w:val="20"/>
        </w:rPr>
        <w:t xml:space="preserve"> files were generated for various combinations of cutting parameters</w:t>
      </w:r>
      <w:r w:rsidR="00A1054D">
        <w:rPr>
          <w:rFonts w:ascii="Times New Roman" w:hAnsi="Times New Roman" w:cs="Times New Roman"/>
          <w:sz w:val="20"/>
          <w:szCs w:val="20"/>
        </w:rPr>
        <w:t>.</w:t>
      </w:r>
    </w:p>
    <w:p w14:paraId="715D2A1A" w14:textId="73C92E18" w:rsidR="00A1054D" w:rsidRDefault="00A1054D" w:rsidP="00D7554F">
      <w:pPr>
        <w:jc w:val="both"/>
        <w:rPr>
          <w:rFonts w:ascii="Times New Roman" w:hAnsi="Times New Roman" w:cs="Times New Roman"/>
          <w:sz w:val="20"/>
          <w:szCs w:val="20"/>
        </w:rPr>
      </w:pPr>
      <w:r>
        <w:rPr>
          <w:rFonts w:ascii="Times New Roman" w:hAnsi="Times New Roman" w:cs="Times New Roman"/>
          <w:sz w:val="20"/>
          <w:szCs w:val="20"/>
        </w:rPr>
        <w:t>Generated dataset was then shuffled and divided into two separate datasets, namely training and validation dataset, by randomly picking datapoints.</w:t>
      </w:r>
    </w:p>
    <w:p w14:paraId="0B35AF0D" w14:textId="77777777" w:rsidR="00104185" w:rsidRDefault="00104185" w:rsidP="00104185">
      <w:pPr>
        <w:ind w:left="-142" w:firstLine="142"/>
        <w:rPr>
          <w:rFonts w:ascii="Arial" w:hAnsi="Arial" w:cs="Arial"/>
          <w:b/>
          <w:bCs/>
          <w:sz w:val="20"/>
          <w:szCs w:val="20"/>
        </w:rPr>
      </w:pPr>
      <w:r>
        <w:rPr>
          <w:rFonts w:ascii="Arial" w:hAnsi="Arial" w:cs="Arial"/>
          <w:b/>
          <w:bCs/>
          <w:sz w:val="20"/>
          <w:szCs w:val="20"/>
        </w:rPr>
        <w:t>CUTTING CONDITIONS CONSIDERED</w:t>
      </w:r>
      <w:r>
        <w:rPr>
          <w:rFonts w:ascii="Arial" w:hAnsi="Arial" w:cs="Arial"/>
          <w:b/>
          <w:bCs/>
          <w:sz w:val="20"/>
          <w:szCs w:val="20"/>
        </w:rPr>
        <w:tab/>
      </w:r>
    </w:p>
    <w:p w14:paraId="77098492" w14:textId="2DA4EBAF" w:rsidR="002F138A" w:rsidRDefault="002F138A" w:rsidP="002F138A">
      <w:pPr>
        <w:jc w:val="both"/>
        <w:rPr>
          <w:rFonts w:ascii="Times New Roman" w:hAnsi="Times New Roman" w:cs="Times New Roman"/>
          <w:sz w:val="20"/>
          <w:szCs w:val="20"/>
        </w:rPr>
      </w:pPr>
      <w:bookmarkStart w:id="3" w:name="_Hlk18074353"/>
      <w:r>
        <w:rPr>
          <w:rFonts w:ascii="Times New Roman" w:hAnsi="Times New Roman" w:cs="Times New Roman"/>
          <w:sz w:val="20"/>
          <w:szCs w:val="20"/>
        </w:rPr>
        <w:t xml:space="preserve">Slotting operation was chosen for the </w:t>
      </w:r>
      <w:bookmarkEnd w:id="3"/>
      <w:del w:id="4" w:author="asim.tewari" w:date="2019-08-30T15:06:00Z">
        <w:r w:rsidDel="00794DDE">
          <w:rPr>
            <w:rFonts w:ascii="Times New Roman" w:hAnsi="Times New Roman" w:cs="Times New Roman"/>
            <w:sz w:val="20"/>
            <w:szCs w:val="20"/>
          </w:rPr>
          <w:delText xml:space="preserve">Ti-6Al-4V </w:delText>
        </w:r>
      </w:del>
      <w:r>
        <w:rPr>
          <w:rFonts w:ascii="Times New Roman" w:hAnsi="Times New Roman" w:cs="Times New Roman"/>
          <w:sz w:val="20"/>
          <w:szCs w:val="20"/>
        </w:rPr>
        <w:t xml:space="preserve">machining simulation </w:t>
      </w:r>
      <w:ins w:id="5" w:author="asim.tewari" w:date="2019-08-30T15:07:00Z">
        <w:r>
          <w:rPr>
            <w:rFonts w:ascii="Times New Roman" w:hAnsi="Times New Roman" w:cs="Times New Roman"/>
            <w:sz w:val="20"/>
            <w:szCs w:val="20"/>
          </w:rPr>
          <w:t xml:space="preserve">using </w:t>
        </w:r>
      </w:ins>
      <w:del w:id="6" w:author="asim.tewari" w:date="2019-08-30T15:07:00Z">
        <w:r w:rsidDel="00794DDE">
          <w:rPr>
            <w:rFonts w:ascii="Times New Roman" w:hAnsi="Times New Roman" w:cs="Times New Roman"/>
            <w:sz w:val="20"/>
            <w:szCs w:val="20"/>
          </w:rPr>
          <w:delText>was carried out on CUT-PRO simulation software. A</w:delText>
        </w:r>
      </w:del>
      <w:ins w:id="7" w:author="asim.tewari" w:date="2019-08-30T15:07:00Z">
        <w:r>
          <w:rPr>
            <w:rFonts w:ascii="Times New Roman" w:hAnsi="Times New Roman" w:cs="Times New Roman"/>
            <w:sz w:val="20"/>
            <w:szCs w:val="20"/>
          </w:rPr>
          <w:t>a</w:t>
        </w:r>
      </w:ins>
      <w:r>
        <w:rPr>
          <w:rFonts w:ascii="Times New Roman" w:hAnsi="Times New Roman" w:cs="Times New Roman"/>
          <w:sz w:val="20"/>
          <w:szCs w:val="20"/>
        </w:rPr>
        <w:t xml:space="preserve"> 4-Flute Ball</w:t>
      </w:r>
      <w:del w:id="8" w:author="asim.tewari" w:date="2019-08-30T15:07:00Z">
        <w:r w:rsidDel="00794DDE">
          <w:rPr>
            <w:rFonts w:ascii="Times New Roman" w:hAnsi="Times New Roman" w:cs="Times New Roman"/>
            <w:sz w:val="20"/>
            <w:szCs w:val="20"/>
          </w:rPr>
          <w:delText>.</w:delText>
        </w:r>
      </w:del>
      <w:r>
        <w:rPr>
          <w:rFonts w:ascii="Times New Roman" w:hAnsi="Times New Roman" w:cs="Times New Roman"/>
          <w:sz w:val="20"/>
          <w:szCs w:val="20"/>
        </w:rPr>
        <w:t xml:space="preserve"> End Mill tool with constant helix angle.</w:t>
      </w:r>
      <w:del w:id="9" w:author="asim.tewari" w:date="2019-08-30T15:07:00Z">
        <w:r w:rsidDel="00794DDE">
          <w:rPr>
            <w:rFonts w:ascii="Times New Roman" w:hAnsi="Times New Roman" w:cs="Times New Roman"/>
            <w:sz w:val="20"/>
            <w:szCs w:val="20"/>
          </w:rPr>
          <w:delText>slotting operation</w:delText>
        </w:r>
      </w:del>
    </w:p>
    <w:p w14:paraId="55E171E2" w14:textId="69732B08" w:rsidR="001B24ED" w:rsidRPr="001B24ED" w:rsidRDefault="001B24ED" w:rsidP="00D35B7C">
      <w:pPr>
        <w:spacing w:after="0"/>
        <w:rPr>
          <w:rFonts w:ascii="Arial" w:hAnsi="Arial" w:cs="Arial"/>
          <w:b/>
          <w:bCs/>
          <w:sz w:val="20"/>
          <w:szCs w:val="20"/>
        </w:rPr>
      </w:pPr>
      <w:r>
        <w:rPr>
          <w:rFonts w:ascii="Arial" w:hAnsi="Arial" w:cs="Arial"/>
          <w:b/>
          <w:bCs/>
          <w:sz w:val="20"/>
          <w:szCs w:val="20"/>
        </w:rPr>
        <w:t>Geometrical Parameters of the tool are as follows:</w:t>
      </w:r>
    </w:p>
    <w:tbl>
      <w:tblPr>
        <w:tblStyle w:val="GridTable1Light"/>
        <w:tblpPr w:leftFromText="180" w:rightFromText="180" w:vertAnchor="text" w:horzAnchor="margin" w:tblpY="91"/>
        <w:tblW w:w="4957" w:type="dxa"/>
        <w:tblLook w:val="04A0" w:firstRow="1" w:lastRow="0" w:firstColumn="1" w:lastColumn="0" w:noHBand="0" w:noVBand="1"/>
      </w:tblPr>
      <w:tblGrid>
        <w:gridCol w:w="2405"/>
        <w:gridCol w:w="2552"/>
      </w:tblGrid>
      <w:tr w:rsidR="001B24ED" w:rsidRPr="001B24ED" w14:paraId="5961A2A5" w14:textId="77777777" w:rsidTr="001B2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ED1352"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b w:val="0"/>
                <w:bCs w:val="0"/>
                <w:sz w:val="20"/>
                <w:szCs w:val="20"/>
              </w:rPr>
              <w:t>Parameter</w:t>
            </w:r>
          </w:p>
        </w:tc>
        <w:tc>
          <w:tcPr>
            <w:tcW w:w="2552" w:type="dxa"/>
          </w:tcPr>
          <w:p w14:paraId="780B023C" w14:textId="25446A97" w:rsidR="001B24ED" w:rsidRPr="001B24ED" w:rsidRDefault="001B24ED" w:rsidP="00E14E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1B24ED">
              <w:rPr>
                <w:rFonts w:ascii="Times New Roman" w:hAnsi="Times New Roman" w:cs="Times New Roman"/>
                <w:b w:val="0"/>
                <w:bCs w:val="0"/>
                <w:sz w:val="20"/>
                <w:szCs w:val="20"/>
              </w:rPr>
              <w:t>Value</w:t>
            </w:r>
          </w:p>
        </w:tc>
      </w:tr>
      <w:tr w:rsidR="001B24ED" w:rsidRPr="001B24ED" w14:paraId="456D5D98"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1A96EAF" w14:textId="77777777" w:rsidR="001B24ED" w:rsidRPr="001B24ED" w:rsidRDefault="001B24ED" w:rsidP="00E14E2F">
            <w:pPr>
              <w:rPr>
                <w:rFonts w:ascii="Times New Roman" w:hAnsi="Times New Roman" w:cs="Times New Roman"/>
                <w:b w:val="0"/>
                <w:bCs w:val="0"/>
                <w:sz w:val="20"/>
                <w:szCs w:val="20"/>
              </w:rPr>
            </w:pPr>
            <w:r w:rsidRPr="001B24ED">
              <w:rPr>
                <w:rFonts w:ascii="Times New Roman" w:hAnsi="Times New Roman" w:cs="Times New Roman"/>
                <w:sz w:val="20"/>
                <w:szCs w:val="20"/>
              </w:rPr>
              <w:t>Diameter</w:t>
            </w:r>
          </w:p>
        </w:tc>
        <w:tc>
          <w:tcPr>
            <w:tcW w:w="2552" w:type="dxa"/>
          </w:tcPr>
          <w:p w14:paraId="2C07E1C7"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20 mm</w:t>
            </w:r>
          </w:p>
        </w:tc>
      </w:tr>
      <w:tr w:rsidR="001B24ED" w:rsidRPr="001B24ED" w14:paraId="6E909A09"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0FAC62F1"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Length</w:t>
            </w:r>
          </w:p>
        </w:tc>
        <w:tc>
          <w:tcPr>
            <w:tcW w:w="2552" w:type="dxa"/>
          </w:tcPr>
          <w:p w14:paraId="635C7F68"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150 mm</w:t>
            </w:r>
          </w:p>
        </w:tc>
      </w:tr>
      <w:tr w:rsidR="001B24ED" w:rsidRPr="001B24ED" w14:paraId="051F34A7"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3C7242A1"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Flute Height</w:t>
            </w:r>
          </w:p>
        </w:tc>
        <w:tc>
          <w:tcPr>
            <w:tcW w:w="2552" w:type="dxa"/>
          </w:tcPr>
          <w:p w14:paraId="067301F8"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10 mm</w:t>
            </w:r>
          </w:p>
        </w:tc>
      </w:tr>
      <w:tr w:rsidR="001B24ED" w:rsidRPr="001B24ED" w14:paraId="6F54B06E"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933AEEE"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Helix Angle</w:t>
            </w:r>
          </w:p>
        </w:tc>
        <w:tc>
          <w:tcPr>
            <w:tcW w:w="2552" w:type="dxa"/>
          </w:tcPr>
          <w:p w14:paraId="6ECAA624"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30</w:t>
            </w:r>
            <w:r w:rsidRPr="001B24ED">
              <w:rPr>
                <w:rFonts w:ascii="Times New Roman" w:hAnsi="Times New Roman" w:cs="Times New Roman"/>
                <w:sz w:val="20"/>
                <w:szCs w:val="20"/>
                <w:vertAlign w:val="superscript"/>
              </w:rPr>
              <w:t>0</w:t>
            </w:r>
            <w:r w:rsidRPr="001B24ED">
              <w:rPr>
                <w:rFonts w:ascii="Times New Roman" w:hAnsi="Times New Roman" w:cs="Times New Roman"/>
                <w:sz w:val="20"/>
                <w:szCs w:val="20"/>
              </w:rPr>
              <w:t xml:space="preserve"> </w:t>
            </w:r>
          </w:p>
        </w:tc>
      </w:tr>
      <w:tr w:rsidR="001B24ED" w:rsidRPr="00A1054D" w14:paraId="44325E10"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F0167D2" w14:textId="77777777" w:rsidR="001B24ED" w:rsidRPr="00A1054D" w:rsidRDefault="001B24ED" w:rsidP="00E14E2F">
            <w:pPr>
              <w:rPr>
                <w:rFonts w:ascii="Times New Roman" w:hAnsi="Times New Roman" w:cs="Times New Roman"/>
                <w:sz w:val="20"/>
                <w:szCs w:val="20"/>
              </w:rPr>
            </w:pPr>
            <w:r w:rsidRPr="00A1054D">
              <w:rPr>
                <w:rFonts w:ascii="Times New Roman" w:hAnsi="Times New Roman" w:cs="Times New Roman"/>
                <w:sz w:val="20"/>
                <w:szCs w:val="20"/>
              </w:rPr>
              <w:t>Rake Angle</w:t>
            </w:r>
          </w:p>
        </w:tc>
        <w:tc>
          <w:tcPr>
            <w:tcW w:w="2552" w:type="dxa"/>
          </w:tcPr>
          <w:p w14:paraId="13F8A082" w14:textId="77777777" w:rsidR="001B24ED" w:rsidRPr="00A1054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5</w:t>
            </w:r>
            <w:r w:rsidRPr="00A1054D">
              <w:rPr>
                <w:rFonts w:ascii="Times New Roman" w:hAnsi="Times New Roman" w:cs="Times New Roman"/>
                <w:sz w:val="20"/>
                <w:szCs w:val="20"/>
                <w:vertAlign w:val="superscript"/>
              </w:rPr>
              <w:t>0</w:t>
            </w:r>
            <w:r w:rsidRPr="00A1054D">
              <w:rPr>
                <w:rFonts w:ascii="Times New Roman" w:hAnsi="Times New Roman" w:cs="Times New Roman"/>
                <w:sz w:val="20"/>
                <w:szCs w:val="20"/>
              </w:rPr>
              <w:t xml:space="preserve"> </w:t>
            </w:r>
          </w:p>
        </w:tc>
      </w:tr>
    </w:tbl>
    <w:p w14:paraId="5464E22A" w14:textId="6BDC4A98" w:rsidR="001B24ED" w:rsidRPr="00A1054D" w:rsidRDefault="001B24ED" w:rsidP="001B24ED">
      <w:pPr>
        <w:spacing w:after="0" w:line="240" w:lineRule="auto"/>
        <w:rPr>
          <w:rFonts w:ascii="Times New Roman" w:hAnsi="Times New Roman" w:cs="Times New Roman"/>
          <w:sz w:val="20"/>
          <w:szCs w:val="20"/>
        </w:rPr>
      </w:pPr>
    </w:p>
    <w:tbl>
      <w:tblPr>
        <w:tblStyle w:val="GridTable1Light"/>
        <w:tblpPr w:leftFromText="180" w:rightFromText="180" w:vertAnchor="text" w:horzAnchor="margin" w:tblpY="592"/>
        <w:tblW w:w="4957" w:type="dxa"/>
        <w:tblLook w:val="04A0" w:firstRow="1" w:lastRow="0" w:firstColumn="1" w:lastColumn="0" w:noHBand="0" w:noVBand="1"/>
      </w:tblPr>
      <w:tblGrid>
        <w:gridCol w:w="2263"/>
        <w:gridCol w:w="2694"/>
      </w:tblGrid>
      <w:tr w:rsidR="00D35B7C" w:rsidRPr="00A1054D" w14:paraId="72F65E03" w14:textId="77777777" w:rsidTr="00D3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C338D8" w14:textId="77777777" w:rsidR="00D35B7C" w:rsidRPr="00A1054D" w:rsidRDefault="00D35B7C" w:rsidP="00D35B7C">
            <w:pPr>
              <w:rPr>
                <w:rFonts w:ascii="Times New Roman" w:hAnsi="Times New Roman" w:cs="Times New Roman"/>
                <w:b w:val="0"/>
                <w:bCs w:val="0"/>
                <w:sz w:val="20"/>
                <w:szCs w:val="20"/>
              </w:rPr>
            </w:pPr>
            <w:r w:rsidRPr="00A1054D">
              <w:rPr>
                <w:rFonts w:ascii="Times New Roman" w:hAnsi="Times New Roman" w:cs="Times New Roman"/>
                <w:b w:val="0"/>
                <w:bCs w:val="0"/>
                <w:sz w:val="20"/>
                <w:szCs w:val="20"/>
              </w:rPr>
              <w:t>Property</w:t>
            </w:r>
          </w:p>
        </w:tc>
        <w:tc>
          <w:tcPr>
            <w:tcW w:w="2694" w:type="dxa"/>
          </w:tcPr>
          <w:p w14:paraId="1C6893AF" w14:textId="77777777" w:rsidR="00D35B7C" w:rsidRPr="00A1054D" w:rsidRDefault="00D35B7C" w:rsidP="00D35B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1054D">
              <w:rPr>
                <w:rFonts w:ascii="Times New Roman" w:hAnsi="Times New Roman" w:cs="Times New Roman"/>
                <w:b w:val="0"/>
                <w:bCs w:val="0"/>
                <w:sz w:val="20"/>
                <w:szCs w:val="20"/>
              </w:rPr>
              <w:t>Value</w:t>
            </w:r>
          </w:p>
        </w:tc>
      </w:tr>
      <w:tr w:rsidR="00D35B7C" w:rsidRPr="00A1054D" w14:paraId="200692C5"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70819731" w14:textId="77777777" w:rsidR="00D35B7C" w:rsidRPr="00A1054D" w:rsidRDefault="00D35B7C" w:rsidP="00D35B7C">
            <w:pPr>
              <w:rPr>
                <w:rFonts w:ascii="Times New Roman" w:hAnsi="Times New Roman" w:cs="Times New Roman"/>
                <w:b w:val="0"/>
                <w:bCs w:val="0"/>
                <w:sz w:val="20"/>
                <w:szCs w:val="20"/>
              </w:rPr>
            </w:pPr>
            <w:r w:rsidRPr="00A1054D">
              <w:rPr>
                <w:rFonts w:ascii="Times New Roman" w:hAnsi="Times New Roman" w:cs="Times New Roman"/>
                <w:sz w:val="20"/>
                <w:szCs w:val="20"/>
              </w:rPr>
              <w:t>Hardness</w:t>
            </w:r>
          </w:p>
        </w:tc>
        <w:tc>
          <w:tcPr>
            <w:tcW w:w="2694" w:type="dxa"/>
          </w:tcPr>
          <w:p w14:paraId="3692279D"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340HB</w:t>
            </w:r>
          </w:p>
        </w:tc>
      </w:tr>
      <w:tr w:rsidR="00D35B7C" w:rsidRPr="00A1054D" w14:paraId="0CA1C9A2"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37395626"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Density</w:t>
            </w:r>
          </w:p>
        </w:tc>
        <w:tc>
          <w:tcPr>
            <w:tcW w:w="2694" w:type="dxa"/>
          </w:tcPr>
          <w:p w14:paraId="2DAACDB1"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4.706g/cm</w:t>
            </w:r>
            <w:r w:rsidRPr="00A1054D">
              <w:rPr>
                <w:rFonts w:ascii="Times New Roman" w:hAnsi="Times New Roman" w:cs="Times New Roman"/>
                <w:sz w:val="20"/>
                <w:szCs w:val="20"/>
                <w:vertAlign w:val="superscript"/>
              </w:rPr>
              <w:t>3</w:t>
            </w:r>
            <w:r w:rsidRPr="00A1054D">
              <w:rPr>
                <w:rFonts w:ascii="Times New Roman" w:hAnsi="Times New Roman" w:cs="Times New Roman"/>
                <w:sz w:val="20"/>
                <w:szCs w:val="20"/>
              </w:rPr>
              <w:t xml:space="preserve"> </w:t>
            </w:r>
          </w:p>
        </w:tc>
      </w:tr>
      <w:tr w:rsidR="00D35B7C" w:rsidRPr="00A1054D" w14:paraId="04F1BF56"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35C10685"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Thermal Conductivity</w:t>
            </w:r>
          </w:p>
        </w:tc>
        <w:tc>
          <w:tcPr>
            <w:tcW w:w="2694" w:type="dxa"/>
          </w:tcPr>
          <w:p w14:paraId="4923FEC6"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6.000W/m-K</w:t>
            </w:r>
          </w:p>
        </w:tc>
      </w:tr>
      <w:tr w:rsidR="00D35B7C" w:rsidRPr="00A1054D" w14:paraId="61FB1CC9"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4945EBB5"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Young’s Modulus</w:t>
            </w:r>
          </w:p>
        </w:tc>
        <w:tc>
          <w:tcPr>
            <w:tcW w:w="2694" w:type="dxa"/>
          </w:tcPr>
          <w:p w14:paraId="1A7051B4"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1.15*10</w:t>
            </w:r>
            <w:r w:rsidRPr="00A1054D">
              <w:rPr>
                <w:rFonts w:ascii="Times New Roman" w:hAnsi="Times New Roman" w:cs="Times New Roman"/>
                <w:sz w:val="20"/>
                <w:szCs w:val="20"/>
                <w:vertAlign w:val="superscript"/>
              </w:rPr>
              <w:t>11</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r w:rsidRPr="00A1054D">
              <w:rPr>
                <w:rFonts w:ascii="Times New Roman" w:hAnsi="Times New Roman" w:cs="Times New Roman"/>
                <w:sz w:val="20"/>
                <w:szCs w:val="20"/>
              </w:rPr>
              <w:t xml:space="preserve"> </w:t>
            </w:r>
          </w:p>
        </w:tc>
      </w:tr>
      <w:tr w:rsidR="00D35B7C" w:rsidRPr="00A1054D" w14:paraId="26E464D9"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798C4646"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Tensile Strength</w:t>
            </w:r>
          </w:p>
        </w:tc>
        <w:tc>
          <w:tcPr>
            <w:tcW w:w="2694" w:type="dxa"/>
          </w:tcPr>
          <w:p w14:paraId="1570E3EB"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9*10</w:t>
            </w:r>
            <w:r w:rsidRPr="00A1054D">
              <w:rPr>
                <w:rFonts w:ascii="Times New Roman" w:hAnsi="Times New Roman" w:cs="Times New Roman"/>
                <w:sz w:val="20"/>
                <w:szCs w:val="20"/>
                <w:vertAlign w:val="superscript"/>
              </w:rPr>
              <w:t>8</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p>
        </w:tc>
      </w:tr>
      <w:tr w:rsidR="00D35B7C" w:rsidRPr="00A1054D" w14:paraId="5ADC34F3"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22FD8E55"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Yield Strength</w:t>
            </w:r>
          </w:p>
        </w:tc>
        <w:tc>
          <w:tcPr>
            <w:tcW w:w="2694" w:type="dxa"/>
          </w:tcPr>
          <w:p w14:paraId="744A20E0"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8.30 *10</w:t>
            </w:r>
            <w:r w:rsidRPr="00A1054D">
              <w:rPr>
                <w:rFonts w:ascii="Times New Roman" w:hAnsi="Times New Roman" w:cs="Times New Roman"/>
                <w:sz w:val="20"/>
                <w:szCs w:val="20"/>
                <w:vertAlign w:val="superscript"/>
              </w:rPr>
              <w:t>8</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p>
        </w:tc>
      </w:tr>
      <w:tr w:rsidR="00D35B7C" w:rsidRPr="00A1054D" w14:paraId="049BEC9F"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4CE8269E"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Shear Strength</w:t>
            </w:r>
          </w:p>
        </w:tc>
        <w:tc>
          <w:tcPr>
            <w:tcW w:w="2694" w:type="dxa"/>
          </w:tcPr>
          <w:p w14:paraId="011E5B29"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7.60 *10</w:t>
            </w:r>
            <w:r w:rsidRPr="00A1054D">
              <w:rPr>
                <w:rFonts w:ascii="Times New Roman" w:hAnsi="Times New Roman" w:cs="Times New Roman"/>
                <w:sz w:val="20"/>
                <w:szCs w:val="20"/>
                <w:vertAlign w:val="superscript"/>
              </w:rPr>
              <w:t>8</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r w:rsidRPr="00A1054D">
              <w:rPr>
                <w:rFonts w:ascii="Times New Roman" w:hAnsi="Times New Roman" w:cs="Times New Roman"/>
                <w:sz w:val="20"/>
                <w:szCs w:val="20"/>
              </w:rPr>
              <w:t xml:space="preserve"> </w:t>
            </w:r>
          </w:p>
        </w:tc>
      </w:tr>
    </w:tbl>
    <w:p w14:paraId="31B8BA3E" w14:textId="2B6B7726" w:rsidR="00104185" w:rsidRPr="00A1054D" w:rsidRDefault="001B24ED" w:rsidP="00104185">
      <w:pPr>
        <w:rPr>
          <w:rFonts w:ascii="Times New Roman" w:hAnsi="Times New Roman" w:cs="Times New Roman"/>
          <w:b/>
          <w:bCs/>
          <w:sz w:val="20"/>
          <w:szCs w:val="20"/>
        </w:rPr>
      </w:pPr>
      <w:r w:rsidRPr="00A1054D">
        <w:rPr>
          <w:rFonts w:ascii="Times New Roman" w:hAnsi="Times New Roman" w:cs="Times New Roman"/>
          <w:b/>
          <w:bCs/>
          <w:sz w:val="20"/>
          <w:szCs w:val="20"/>
        </w:rPr>
        <w:t>Workpiece for the Simulation was Ti-6Al-4V alloy which has the following Properties</w:t>
      </w:r>
    </w:p>
    <w:p w14:paraId="3A48E3C0" w14:textId="535FBB2D" w:rsidR="00D35B7C" w:rsidRPr="00A1054D" w:rsidRDefault="00D35B7C" w:rsidP="00104185">
      <w:pPr>
        <w:spacing w:after="0"/>
        <w:rPr>
          <w:rFonts w:ascii="Times New Roman" w:hAnsi="Times New Roman" w:cs="Times New Roman"/>
          <w:b/>
          <w:bCs/>
          <w:sz w:val="20"/>
          <w:szCs w:val="20"/>
        </w:rPr>
      </w:pPr>
    </w:p>
    <w:tbl>
      <w:tblPr>
        <w:tblStyle w:val="GridTable1Light"/>
        <w:tblpPr w:leftFromText="180" w:rightFromText="180" w:vertAnchor="text" w:horzAnchor="margin" w:tblpY="335"/>
        <w:tblW w:w="0" w:type="auto"/>
        <w:tblLook w:val="04A0" w:firstRow="1" w:lastRow="0" w:firstColumn="1" w:lastColumn="0" w:noHBand="0" w:noVBand="1"/>
      </w:tblPr>
      <w:tblGrid>
        <w:gridCol w:w="2469"/>
        <w:gridCol w:w="2470"/>
      </w:tblGrid>
      <w:tr w:rsidR="00104185" w:rsidRPr="00A1054D" w14:paraId="1A65F5BF" w14:textId="77777777" w:rsidTr="00104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tcPr>
          <w:p w14:paraId="1B6B0FB3"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Parameter</w:t>
            </w:r>
          </w:p>
        </w:tc>
        <w:tc>
          <w:tcPr>
            <w:tcW w:w="2470" w:type="dxa"/>
          </w:tcPr>
          <w:p w14:paraId="75460620" w14:textId="77777777" w:rsidR="00104185" w:rsidRPr="00A1054D" w:rsidRDefault="00104185" w:rsidP="0010418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A1054D">
              <w:rPr>
                <w:rFonts w:ascii="Times New Roman" w:hAnsi="Times New Roman" w:cs="Times New Roman"/>
                <w:sz w:val="20"/>
                <w:szCs w:val="20"/>
              </w:rPr>
              <w:t>Value</w:t>
            </w:r>
          </w:p>
        </w:tc>
      </w:tr>
      <w:tr w:rsidR="00104185" w:rsidRPr="00A1054D" w14:paraId="10BF4887"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549162D9"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Spindle Direction</w:t>
            </w:r>
          </w:p>
        </w:tc>
        <w:tc>
          <w:tcPr>
            <w:tcW w:w="2470" w:type="dxa"/>
          </w:tcPr>
          <w:p w14:paraId="6889FD17"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Clockwise</w:t>
            </w:r>
          </w:p>
        </w:tc>
      </w:tr>
      <w:tr w:rsidR="00104185" w:rsidRPr="00A1054D" w14:paraId="0E9729E5"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154E2F79"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Milling Mode</w:t>
            </w:r>
          </w:p>
        </w:tc>
        <w:tc>
          <w:tcPr>
            <w:tcW w:w="2470" w:type="dxa"/>
          </w:tcPr>
          <w:p w14:paraId="737FF2EB"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Slotting</w:t>
            </w:r>
          </w:p>
        </w:tc>
      </w:tr>
      <w:tr w:rsidR="00104185" w:rsidRPr="00A1054D" w14:paraId="0C2855C3"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582EE7DE"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RPM</w:t>
            </w:r>
          </w:p>
        </w:tc>
        <w:tc>
          <w:tcPr>
            <w:tcW w:w="2470" w:type="dxa"/>
          </w:tcPr>
          <w:p w14:paraId="1A8219E6"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300</w:t>
            </w:r>
          </w:p>
        </w:tc>
      </w:tr>
      <w:tr w:rsidR="00104185" w:rsidRPr="00A1054D" w14:paraId="6807968F"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026EDF14"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Number of revolutions</w:t>
            </w:r>
          </w:p>
        </w:tc>
        <w:tc>
          <w:tcPr>
            <w:tcW w:w="2470" w:type="dxa"/>
          </w:tcPr>
          <w:p w14:paraId="7270AF72"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1</w:t>
            </w:r>
          </w:p>
        </w:tc>
      </w:tr>
      <w:tr w:rsidR="00104185" w:rsidRPr="00A1054D" w14:paraId="4E28DC25"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0627DD52"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Sampling Frequency</w:t>
            </w:r>
          </w:p>
        </w:tc>
        <w:tc>
          <w:tcPr>
            <w:tcW w:w="2470" w:type="dxa"/>
          </w:tcPr>
          <w:p w14:paraId="42623F72"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10</w:t>
            </w:r>
          </w:p>
        </w:tc>
      </w:tr>
    </w:tbl>
    <w:p w14:paraId="5052D55A" w14:textId="240BDB95" w:rsidR="00D91B68" w:rsidRDefault="00104185" w:rsidP="00CB5059">
      <w:pPr>
        <w:rPr>
          <w:rFonts w:ascii="Times New Roman" w:hAnsi="Times New Roman" w:cs="Times New Roman"/>
          <w:b/>
          <w:bCs/>
          <w:sz w:val="20"/>
          <w:szCs w:val="20"/>
        </w:rPr>
      </w:pPr>
      <w:r w:rsidRPr="00A1054D">
        <w:rPr>
          <w:rFonts w:ascii="Times New Roman" w:hAnsi="Times New Roman" w:cs="Times New Roman"/>
          <w:b/>
          <w:bCs/>
          <w:sz w:val="20"/>
          <w:szCs w:val="20"/>
        </w:rPr>
        <w:t>Other cutting parameters were taken as follows:</w:t>
      </w:r>
    </w:p>
    <w:p w14:paraId="75F3A164" w14:textId="77777777" w:rsidR="000A501A" w:rsidRPr="000A501A" w:rsidRDefault="000A501A" w:rsidP="00CB5059">
      <w:pPr>
        <w:rPr>
          <w:sz w:val="20"/>
          <w:szCs w:val="20"/>
        </w:rPr>
      </w:pPr>
    </w:p>
    <w:p w14:paraId="38E42DAD" w14:textId="367789A1" w:rsidR="00B07812" w:rsidRPr="00A1054D" w:rsidRDefault="00B07812" w:rsidP="00B07812">
      <w:pPr>
        <w:rPr>
          <w:rFonts w:ascii="Arial" w:hAnsi="Arial" w:cs="Arial"/>
          <w:b/>
          <w:bCs/>
          <w:sz w:val="20"/>
          <w:szCs w:val="20"/>
        </w:rPr>
      </w:pPr>
      <w:r w:rsidRPr="00A1054D">
        <w:rPr>
          <w:rFonts w:ascii="Arial" w:hAnsi="Arial" w:cs="Arial"/>
          <w:b/>
          <w:bCs/>
          <w:sz w:val="20"/>
          <w:szCs w:val="20"/>
        </w:rPr>
        <w:t xml:space="preserve">DEFINING INPUT AND OUTPUT VARIABLES </w:t>
      </w:r>
    </w:p>
    <w:p w14:paraId="24B911D4" w14:textId="02EF6CA5" w:rsidR="00B07812" w:rsidRPr="00A1054D" w:rsidRDefault="00B07812" w:rsidP="004E43F4">
      <w:pPr>
        <w:spacing w:after="0"/>
        <w:rPr>
          <w:rFonts w:ascii="Times New Roman" w:hAnsi="Times New Roman" w:cs="Times New Roman"/>
          <w:bCs/>
          <w:sz w:val="20"/>
          <w:szCs w:val="20"/>
        </w:rPr>
      </w:pPr>
      <w:r w:rsidRPr="00A1054D">
        <w:rPr>
          <w:rFonts w:ascii="Times New Roman" w:hAnsi="Times New Roman" w:cs="Times New Roman"/>
          <w:bCs/>
          <w:sz w:val="20"/>
          <w:szCs w:val="20"/>
        </w:rPr>
        <w:t xml:space="preserve">Input variables- </w:t>
      </w:r>
      <w:r w:rsidR="004E43F4">
        <w:rPr>
          <w:rFonts w:ascii="Times New Roman" w:hAnsi="Times New Roman" w:cs="Times New Roman"/>
          <w:bCs/>
          <w:sz w:val="20"/>
          <w:szCs w:val="20"/>
        </w:rPr>
        <w:t xml:space="preserve">(Axial Depth of Cut) </w:t>
      </w:r>
      <w:r w:rsidRPr="00A1054D">
        <w:rPr>
          <w:rFonts w:ascii="Times New Roman" w:hAnsi="Times New Roman" w:cs="Times New Roman"/>
          <w:bCs/>
          <w:sz w:val="20"/>
          <w:szCs w:val="20"/>
        </w:rPr>
        <w:t xml:space="preserve">ADOC, </w:t>
      </w:r>
      <w:proofErr w:type="spellStart"/>
      <w:r w:rsidRPr="00A1054D">
        <w:rPr>
          <w:rFonts w:ascii="Times New Roman" w:hAnsi="Times New Roman" w:cs="Times New Roman"/>
          <w:bCs/>
          <w:sz w:val="20"/>
          <w:szCs w:val="20"/>
        </w:rPr>
        <w:t>Feedrate</w:t>
      </w:r>
      <w:proofErr w:type="spellEnd"/>
      <w:r w:rsidRPr="00A1054D">
        <w:rPr>
          <w:rFonts w:ascii="Times New Roman" w:hAnsi="Times New Roman" w:cs="Times New Roman"/>
          <w:bCs/>
          <w:sz w:val="20"/>
          <w:szCs w:val="20"/>
        </w:rPr>
        <w:t>.</w:t>
      </w:r>
    </w:p>
    <w:p w14:paraId="6AEDAC88" w14:textId="1E83775C" w:rsidR="00B07812" w:rsidRDefault="00B07812" w:rsidP="002F138A">
      <w:pPr>
        <w:spacing w:after="0"/>
        <w:rPr>
          <w:rFonts w:ascii="Times New Roman" w:hAnsi="Times New Roman" w:cs="Times New Roman"/>
          <w:bCs/>
          <w:sz w:val="20"/>
          <w:szCs w:val="20"/>
        </w:rPr>
      </w:pPr>
      <w:r w:rsidRPr="00A1054D">
        <w:rPr>
          <w:rFonts w:ascii="Times New Roman" w:hAnsi="Times New Roman" w:cs="Times New Roman"/>
          <w:bCs/>
          <w:sz w:val="20"/>
          <w:szCs w:val="20"/>
        </w:rPr>
        <w:t xml:space="preserve">Output variables- </w:t>
      </w:r>
      <w:proofErr w:type="spellStart"/>
      <w:r w:rsidRPr="00A1054D">
        <w:rPr>
          <w:rFonts w:ascii="Times New Roman" w:hAnsi="Times New Roman" w:cs="Times New Roman"/>
          <w:bCs/>
          <w:sz w:val="20"/>
          <w:szCs w:val="20"/>
        </w:rPr>
        <w:t>F</w:t>
      </w:r>
      <w:r>
        <w:rPr>
          <w:rFonts w:ascii="Times New Roman" w:hAnsi="Times New Roman" w:cs="Times New Roman"/>
          <w:bCs/>
          <w:sz w:val="20"/>
          <w:szCs w:val="20"/>
          <w:vertAlign w:val="subscript"/>
        </w:rPr>
        <w:t>tang</w:t>
      </w:r>
      <w:proofErr w:type="spellEnd"/>
      <w:r w:rsidRPr="00A1054D">
        <w:rPr>
          <w:rFonts w:ascii="Times New Roman" w:hAnsi="Times New Roman" w:cs="Times New Roman"/>
          <w:bCs/>
          <w:sz w:val="20"/>
          <w:szCs w:val="20"/>
        </w:rPr>
        <w:t xml:space="preserv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normal</w:t>
      </w:r>
      <w:proofErr w:type="spellEnd"/>
      <w:r w:rsidRPr="00A1054D">
        <w:rPr>
          <w:rFonts w:ascii="Times New Roman" w:hAnsi="Times New Roman" w:cs="Times New Roman"/>
          <w:bCs/>
          <w:sz w:val="20"/>
          <w:szCs w:val="20"/>
        </w:rPr>
        <w:t xml:space="preserv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axial</w:t>
      </w:r>
      <w:proofErr w:type="spellEnd"/>
      <w:r w:rsidRPr="00A1054D">
        <w:rPr>
          <w:rFonts w:ascii="Times New Roman" w:hAnsi="Times New Roman" w:cs="Times New Roman"/>
          <w:bCs/>
          <w:sz w:val="20"/>
          <w:szCs w:val="20"/>
        </w:rPr>
        <w:t>.</w:t>
      </w:r>
    </w:p>
    <w:p w14:paraId="3486CBFB" w14:textId="39432E25" w:rsidR="000A501A" w:rsidRPr="004E43F4" w:rsidRDefault="004E43F4" w:rsidP="00AD5EBC">
      <w:pPr>
        <w:spacing w:after="0"/>
        <w:rPr>
          <w:rFonts w:ascii="Times New Roman" w:hAnsi="Times New Roman" w:cs="Times New Roman"/>
          <w:bCs/>
          <w:sz w:val="20"/>
          <w:szCs w:val="20"/>
        </w:rPr>
      </w:pPr>
      <w:proofErr w:type="spellStart"/>
      <w:r w:rsidRPr="00A1054D">
        <w:rPr>
          <w:rFonts w:ascii="Times New Roman" w:hAnsi="Times New Roman" w:cs="Times New Roman"/>
          <w:bCs/>
          <w:sz w:val="20"/>
          <w:szCs w:val="20"/>
        </w:rPr>
        <w:t>F</w:t>
      </w:r>
      <w:r>
        <w:rPr>
          <w:rFonts w:ascii="Times New Roman" w:hAnsi="Times New Roman" w:cs="Times New Roman"/>
          <w:bCs/>
          <w:sz w:val="20"/>
          <w:szCs w:val="20"/>
          <w:vertAlign w:val="subscript"/>
        </w:rPr>
        <w:t>tang</w:t>
      </w:r>
      <w:proofErr w:type="spellEnd"/>
      <w:r>
        <w:rPr>
          <w:rFonts w:ascii="Times New Roman" w:hAnsi="Times New Roman" w:cs="Times New Roman"/>
          <w:bCs/>
          <w:sz w:val="20"/>
          <w:szCs w:val="20"/>
          <w:vertAlign w:val="subscript"/>
        </w:rPr>
        <w:t xml:space="preserve"> </w:t>
      </w:r>
      <w:r>
        <w:rPr>
          <w:rFonts w:ascii="Times New Roman" w:hAnsi="Times New Roman" w:cs="Times New Roman"/>
          <w:bCs/>
          <w:sz w:val="20"/>
          <w:szCs w:val="20"/>
        </w:rPr>
        <w:t>– Tangential Force.</w:t>
      </w:r>
    </w:p>
    <w:p w14:paraId="2250EAAF" w14:textId="6EF67BC4" w:rsidR="004E43F4" w:rsidRPr="004E43F4" w:rsidRDefault="004E43F4" w:rsidP="00AD5EBC">
      <w:pPr>
        <w:spacing w:after="0"/>
        <w:rPr>
          <w:rFonts w:ascii="Times New Roman" w:hAnsi="Times New Roman" w:cs="Times New Roman"/>
          <w:bCs/>
          <w:sz w:val="20"/>
          <w:szCs w:val="20"/>
        </w:rPr>
      </w:pP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normal</w:t>
      </w:r>
      <w:proofErr w:type="spellEnd"/>
      <w:r>
        <w:rPr>
          <w:rFonts w:ascii="Times New Roman" w:hAnsi="Times New Roman" w:cs="Times New Roman"/>
          <w:bCs/>
          <w:sz w:val="20"/>
          <w:szCs w:val="20"/>
          <w:vertAlign w:val="subscript"/>
        </w:rPr>
        <w:t xml:space="preserve"> </w:t>
      </w:r>
      <w:r>
        <w:rPr>
          <w:rFonts w:ascii="Times New Roman" w:hAnsi="Times New Roman" w:cs="Times New Roman"/>
          <w:bCs/>
          <w:sz w:val="20"/>
          <w:szCs w:val="20"/>
        </w:rPr>
        <w:t>– Normal Force.</w:t>
      </w:r>
    </w:p>
    <w:p w14:paraId="6E9FE6F8" w14:textId="3CAC8D4D" w:rsidR="000A501A" w:rsidRDefault="004E43F4" w:rsidP="00B07812">
      <w:pPr>
        <w:rPr>
          <w:rFonts w:ascii="Times New Roman" w:hAnsi="Times New Roman" w:cs="Times New Roman"/>
          <w:bCs/>
          <w:sz w:val="20"/>
          <w:szCs w:val="20"/>
        </w:rPr>
      </w:pP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axial</w:t>
      </w:r>
      <w:proofErr w:type="spellEnd"/>
      <w:r>
        <w:rPr>
          <w:rFonts w:ascii="Times New Roman" w:hAnsi="Times New Roman" w:cs="Times New Roman"/>
          <w:bCs/>
          <w:sz w:val="20"/>
          <w:szCs w:val="20"/>
          <w:vertAlign w:val="subscript"/>
        </w:rPr>
        <w:t xml:space="preserve"> </w:t>
      </w:r>
      <w:r>
        <w:rPr>
          <w:rFonts w:ascii="Times New Roman" w:hAnsi="Times New Roman" w:cs="Times New Roman"/>
          <w:bCs/>
          <w:sz w:val="20"/>
          <w:szCs w:val="20"/>
        </w:rPr>
        <w:t>– Axial Force.</w:t>
      </w:r>
    </w:p>
    <w:p w14:paraId="3B00D84A" w14:textId="77777777" w:rsidR="00B07812" w:rsidRPr="00A1054D" w:rsidRDefault="00B07812" w:rsidP="00B07812">
      <w:pPr>
        <w:rPr>
          <w:rFonts w:ascii="Times New Roman" w:hAnsi="Times New Roman" w:cs="Times New Roman"/>
          <w:bCs/>
          <w:sz w:val="20"/>
          <w:szCs w:val="20"/>
        </w:rPr>
      </w:pPr>
      <w:r w:rsidRPr="00A1054D">
        <w:rPr>
          <w:noProof/>
          <w:sz w:val="20"/>
          <w:szCs w:val="20"/>
        </w:rPr>
        <w:drawing>
          <wp:anchor distT="0" distB="0" distL="114300" distR="114300" simplePos="0" relativeHeight="251719680" behindDoc="0" locked="0" layoutInCell="1" allowOverlap="1" wp14:anchorId="5AA6A734" wp14:editId="46696DB3">
            <wp:simplePos x="0" y="0"/>
            <wp:positionH relativeFrom="margin">
              <wp:posOffset>3520440</wp:posOffset>
            </wp:positionH>
            <wp:positionV relativeFrom="paragraph">
              <wp:posOffset>255270</wp:posOffset>
            </wp:positionV>
            <wp:extent cx="1732280" cy="1939925"/>
            <wp:effectExtent l="0" t="0" r="127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228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66487" w14:textId="77777777" w:rsidR="00B07812" w:rsidRPr="00A1054D" w:rsidRDefault="00B07812" w:rsidP="00B07812">
      <w:pPr>
        <w:ind w:left="-142" w:firstLine="142"/>
        <w:rPr>
          <w:rFonts w:ascii="Times New Roman" w:hAnsi="Times New Roman" w:cs="Times New Roman"/>
          <w:b/>
          <w:sz w:val="20"/>
          <w:szCs w:val="20"/>
        </w:rPr>
      </w:pPr>
      <w:r w:rsidRPr="00A1054D">
        <w:rPr>
          <w:noProof/>
          <w:sz w:val="20"/>
          <w:szCs w:val="20"/>
        </w:rPr>
        <w:drawing>
          <wp:anchor distT="0" distB="0" distL="114300" distR="114300" simplePos="0" relativeHeight="251720704" behindDoc="0" locked="0" layoutInCell="1" allowOverlap="1" wp14:anchorId="55A256E0" wp14:editId="4FEBA9F6">
            <wp:simplePos x="0" y="0"/>
            <wp:positionH relativeFrom="column">
              <wp:posOffset>1800970</wp:posOffset>
            </wp:positionH>
            <wp:positionV relativeFrom="paragraph">
              <wp:posOffset>4997</wp:posOffset>
            </wp:positionV>
            <wp:extent cx="1344262" cy="1948070"/>
            <wp:effectExtent l="0" t="0" r="889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1869" cy="2031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B5A20" w14:textId="77777777" w:rsidR="00B07812" w:rsidRPr="00A1054D" w:rsidRDefault="00B07812" w:rsidP="00B07812">
      <w:pPr>
        <w:ind w:left="-142" w:firstLine="142"/>
        <w:rPr>
          <w:rFonts w:ascii="Times New Roman" w:hAnsi="Times New Roman" w:cs="Times New Roman"/>
          <w:b/>
          <w:sz w:val="20"/>
          <w:szCs w:val="20"/>
        </w:rPr>
      </w:pPr>
    </w:p>
    <w:p w14:paraId="37BD3140" w14:textId="77777777" w:rsidR="00B07812" w:rsidRPr="00A1054D" w:rsidRDefault="00B07812" w:rsidP="00B07812">
      <w:pPr>
        <w:ind w:left="-142" w:firstLine="142"/>
        <w:rPr>
          <w:rFonts w:ascii="Times New Roman" w:hAnsi="Times New Roman" w:cs="Times New Roman"/>
          <w:b/>
          <w:sz w:val="20"/>
          <w:szCs w:val="20"/>
        </w:rPr>
      </w:pPr>
    </w:p>
    <w:p w14:paraId="701743DB" w14:textId="77777777" w:rsidR="00B07812" w:rsidRPr="00A1054D" w:rsidRDefault="00B07812" w:rsidP="00B07812">
      <w:pPr>
        <w:ind w:left="-142" w:firstLine="142"/>
        <w:rPr>
          <w:rFonts w:ascii="Times New Roman" w:hAnsi="Times New Roman" w:cs="Times New Roman"/>
          <w:b/>
          <w:sz w:val="20"/>
          <w:szCs w:val="20"/>
        </w:rPr>
      </w:pPr>
    </w:p>
    <w:p w14:paraId="47932012" w14:textId="77777777" w:rsidR="00B07812" w:rsidRPr="00A1054D" w:rsidRDefault="00B07812" w:rsidP="00B07812">
      <w:pPr>
        <w:ind w:left="-142" w:firstLine="142"/>
        <w:rPr>
          <w:rFonts w:ascii="Times New Roman" w:hAnsi="Times New Roman" w:cs="Times New Roman"/>
          <w:b/>
          <w:sz w:val="20"/>
          <w:szCs w:val="20"/>
        </w:rPr>
      </w:pPr>
    </w:p>
    <w:p w14:paraId="72422196" w14:textId="77777777" w:rsidR="00B07812" w:rsidRPr="00A1054D" w:rsidRDefault="00B07812" w:rsidP="00B07812">
      <w:pPr>
        <w:ind w:left="-142" w:firstLine="142"/>
        <w:rPr>
          <w:rFonts w:ascii="Times New Roman" w:hAnsi="Times New Roman" w:cs="Times New Roman"/>
          <w:b/>
          <w:sz w:val="20"/>
          <w:szCs w:val="20"/>
        </w:rPr>
      </w:pPr>
    </w:p>
    <w:p w14:paraId="6E0F6988" w14:textId="77777777" w:rsidR="00B07812" w:rsidRPr="00A1054D" w:rsidRDefault="00B07812" w:rsidP="00B07812">
      <w:pPr>
        <w:ind w:left="-142" w:firstLine="142"/>
        <w:rPr>
          <w:rFonts w:ascii="Times New Roman" w:hAnsi="Times New Roman" w:cs="Times New Roman"/>
          <w:b/>
          <w:sz w:val="20"/>
          <w:szCs w:val="20"/>
        </w:rPr>
      </w:pPr>
      <w:r w:rsidRPr="00A1054D">
        <w:rPr>
          <w:noProof/>
          <w:sz w:val="20"/>
          <w:szCs w:val="20"/>
        </w:rPr>
        <mc:AlternateContent>
          <mc:Choice Requires="wps">
            <w:drawing>
              <wp:anchor distT="0" distB="0" distL="114300" distR="114300" simplePos="0" relativeHeight="251721728" behindDoc="0" locked="0" layoutInCell="1" allowOverlap="1" wp14:anchorId="1EE4335D" wp14:editId="339326F7">
                <wp:simplePos x="0" y="0"/>
                <wp:positionH relativeFrom="column">
                  <wp:align>right</wp:align>
                </wp:positionH>
                <wp:positionV relativeFrom="paragraph">
                  <wp:posOffset>223078</wp:posOffset>
                </wp:positionV>
                <wp:extent cx="3140654" cy="635"/>
                <wp:effectExtent l="0" t="0" r="3175" b="0"/>
                <wp:wrapNone/>
                <wp:docPr id="23" name="Text Box 23"/>
                <wp:cNvGraphicFramePr/>
                <a:graphic xmlns:a="http://schemas.openxmlformats.org/drawingml/2006/main">
                  <a:graphicData uri="http://schemas.microsoft.com/office/word/2010/wordprocessingShape">
                    <wps:wsp>
                      <wps:cNvSpPr txBox="1"/>
                      <wps:spPr>
                        <a:xfrm>
                          <a:off x="0" y="0"/>
                          <a:ext cx="3140654" cy="635"/>
                        </a:xfrm>
                        <a:prstGeom prst="rect">
                          <a:avLst/>
                        </a:prstGeom>
                        <a:solidFill>
                          <a:prstClr val="white"/>
                        </a:solidFill>
                        <a:ln>
                          <a:noFill/>
                        </a:ln>
                      </wps:spPr>
                      <wps:txbx>
                        <w:txbxContent>
                          <w:p w14:paraId="131572DC" w14:textId="797796E3" w:rsidR="00B07812" w:rsidRPr="00A21E48" w:rsidRDefault="00B07812" w:rsidP="00B07812">
                            <w:pPr>
                              <w:pStyle w:val="Caption"/>
                              <w:jc w:val="center"/>
                              <w:rPr>
                                <w:noProof/>
                              </w:rPr>
                            </w:pPr>
                            <w:r>
                              <w:t xml:space="preserve">Figure </w:t>
                            </w:r>
                            <w:fldSimple w:instr=" SEQ Figure \* ARABIC ">
                              <w:r w:rsidR="00BD66ED">
                                <w:rPr>
                                  <w:noProof/>
                                </w:rPr>
                                <w:t>1</w:t>
                              </w:r>
                            </w:fldSimple>
                            <w:r>
                              <w:t>: Pictorial representation of input and output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E4335D" id="_x0000_t202" coordsize="21600,21600" o:spt="202" path="m,l,21600r21600,l21600,xe">
                <v:stroke joinstyle="miter"/>
                <v:path gradientshapeok="t" o:connecttype="rect"/>
              </v:shapetype>
              <v:shape id="Text Box 23" o:spid="_x0000_s1026" type="#_x0000_t202" style="position:absolute;left:0;text-align:left;margin-left:196.1pt;margin-top:17.55pt;width:247.3pt;height:.05pt;z-index:251721728;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" stroked="f">
                <v:textbox style="mso-fit-shape-to-text:t" inset="0,0,0,0">
                  <w:txbxContent>
                    <w:p w14:paraId="131572DC" w14:textId="797796E3" w:rsidR="00B07812" w:rsidRPr="00A21E48" w:rsidRDefault="00B07812" w:rsidP="00B07812">
                      <w:pPr>
                        <w:pStyle w:val="Caption"/>
                        <w:jc w:val="center"/>
                        <w:rPr>
                          <w:noProof/>
                        </w:rPr>
                      </w:pPr>
                      <w:r>
                        <w:t xml:space="preserve">Figure </w:t>
                      </w:r>
                      <w:fldSimple w:instr=" SEQ Figure \* ARABIC ">
                        <w:r w:rsidR="00BD66ED">
                          <w:rPr>
                            <w:noProof/>
                          </w:rPr>
                          <w:t>1</w:t>
                        </w:r>
                      </w:fldSimple>
                      <w:r>
                        <w:t>: Pictorial representation of input and output variables</w:t>
                      </w:r>
                    </w:p>
                  </w:txbxContent>
                </v:textbox>
              </v:shape>
            </w:pict>
          </mc:Fallback>
        </mc:AlternateContent>
      </w:r>
    </w:p>
    <w:p w14:paraId="605071ED" w14:textId="77777777" w:rsidR="00B07812" w:rsidRPr="00A1054D" w:rsidRDefault="00B07812" w:rsidP="00B07812">
      <w:pPr>
        <w:ind w:left="-142" w:firstLine="142"/>
        <w:rPr>
          <w:rFonts w:ascii="Times New Roman" w:hAnsi="Times New Roman" w:cs="Times New Roman"/>
          <w:b/>
          <w:sz w:val="20"/>
          <w:szCs w:val="20"/>
        </w:rPr>
      </w:pPr>
    </w:p>
    <w:tbl>
      <w:tblPr>
        <w:tblStyle w:val="TableGridLight"/>
        <w:tblW w:w="0" w:type="auto"/>
        <w:tblLook w:val="04A0" w:firstRow="1" w:lastRow="0" w:firstColumn="1" w:lastColumn="0" w:noHBand="0" w:noVBand="1"/>
      </w:tblPr>
      <w:tblGrid>
        <w:gridCol w:w="988"/>
        <w:gridCol w:w="3951"/>
      </w:tblGrid>
      <w:tr w:rsidR="00B07812" w:rsidRPr="00A1054D" w14:paraId="437DAE93" w14:textId="77777777" w:rsidTr="00C735D6">
        <w:tc>
          <w:tcPr>
            <w:tcW w:w="988" w:type="dxa"/>
          </w:tcPr>
          <w:p w14:paraId="092F841E" w14:textId="140F5827" w:rsidR="00B07812" w:rsidRPr="00A1054D" w:rsidRDefault="000B36EB" w:rsidP="00C735D6">
            <w:pPr>
              <w:rPr>
                <w:rFonts w:ascii="Times New Roman" w:hAnsi="Times New Roman" w:cs="Times New Roman"/>
                <w:b/>
                <w:sz w:val="20"/>
                <w:szCs w:val="20"/>
              </w:rPr>
            </w:pPr>
            <w:r w:rsidRPr="00A1054D">
              <w:rPr>
                <w:rFonts w:ascii="Times New Roman" w:hAnsi="Times New Roman" w:cs="Times New Roman"/>
                <w:sz w:val="20"/>
                <w:szCs w:val="20"/>
              </w:rPr>
              <w:t>A</w:t>
            </w:r>
          </w:p>
        </w:tc>
        <w:tc>
          <w:tcPr>
            <w:tcW w:w="3951" w:type="dxa"/>
          </w:tcPr>
          <w:p w14:paraId="7EEC1F67" w14:textId="77777777" w:rsidR="00B07812" w:rsidRPr="00A1054D" w:rsidRDefault="00B07812" w:rsidP="00C735D6">
            <w:pPr>
              <w:rPr>
                <w:rFonts w:ascii="Times New Roman" w:hAnsi="Times New Roman" w:cs="Times New Roman"/>
                <w:sz w:val="20"/>
                <w:szCs w:val="20"/>
              </w:rPr>
            </w:pPr>
            <w:r>
              <w:rPr>
                <w:rFonts w:ascii="Times New Roman" w:hAnsi="Times New Roman" w:cs="Times New Roman"/>
                <w:sz w:val="20"/>
                <w:szCs w:val="20"/>
              </w:rPr>
              <w:t>Axial d</w:t>
            </w:r>
            <w:r w:rsidRPr="00A1054D">
              <w:rPr>
                <w:rFonts w:ascii="Times New Roman" w:hAnsi="Times New Roman" w:cs="Times New Roman"/>
                <w:sz w:val="20"/>
                <w:szCs w:val="20"/>
              </w:rPr>
              <w:t xml:space="preserve">epth of cut </w:t>
            </w:r>
            <w:r>
              <w:rPr>
                <w:rFonts w:ascii="Times New Roman" w:hAnsi="Times New Roman" w:cs="Times New Roman"/>
                <w:sz w:val="20"/>
                <w:szCs w:val="20"/>
              </w:rPr>
              <w:t xml:space="preserve">(ADOC) </w:t>
            </w:r>
            <w:r w:rsidRPr="00A1054D">
              <w:rPr>
                <w:rFonts w:ascii="Times New Roman" w:hAnsi="Times New Roman" w:cs="Times New Roman"/>
                <w:sz w:val="20"/>
                <w:szCs w:val="20"/>
              </w:rPr>
              <w:t>[mm]</w:t>
            </w:r>
          </w:p>
        </w:tc>
      </w:tr>
      <w:tr w:rsidR="00B07812" w:rsidRPr="00A1054D" w14:paraId="44686FA6" w14:textId="77777777" w:rsidTr="00C735D6">
        <w:tc>
          <w:tcPr>
            <w:tcW w:w="988" w:type="dxa"/>
          </w:tcPr>
          <w:p w14:paraId="479F167E" w14:textId="77777777" w:rsidR="00B07812" w:rsidRPr="00A1054D" w:rsidRDefault="00B07812" w:rsidP="00C735D6">
            <w:pPr>
              <w:rPr>
                <w:rFonts w:ascii="Times New Roman" w:hAnsi="Times New Roman" w:cs="Times New Roman"/>
                <w:b/>
                <w:sz w:val="20"/>
                <w:szCs w:val="20"/>
              </w:rPr>
            </w:pPr>
            <w:r w:rsidRPr="00A1054D">
              <w:rPr>
                <w:rFonts w:ascii="Times New Roman" w:hAnsi="Times New Roman" w:cs="Times New Roman"/>
                <w:sz w:val="20"/>
                <w:szCs w:val="20"/>
              </w:rPr>
              <w:t>f</w:t>
            </w:r>
            <w:r w:rsidRPr="00A1054D">
              <w:rPr>
                <w:rFonts w:ascii="Times New Roman" w:hAnsi="Times New Roman" w:cs="Times New Roman"/>
                <w:sz w:val="20"/>
                <w:szCs w:val="20"/>
                <w:vertAlign w:val="subscript"/>
              </w:rPr>
              <w:t>t</w:t>
            </w:r>
          </w:p>
        </w:tc>
        <w:tc>
          <w:tcPr>
            <w:tcW w:w="3951" w:type="dxa"/>
          </w:tcPr>
          <w:p w14:paraId="3D2EB87D" w14:textId="77777777" w:rsidR="00B07812" w:rsidRPr="00A1054D" w:rsidRDefault="00B07812" w:rsidP="00C735D6">
            <w:pPr>
              <w:rPr>
                <w:rFonts w:ascii="Times New Roman" w:hAnsi="Times New Roman" w:cs="Times New Roman"/>
                <w:sz w:val="20"/>
                <w:szCs w:val="20"/>
              </w:rPr>
            </w:pPr>
            <w:r w:rsidRPr="00A1054D">
              <w:rPr>
                <w:rFonts w:ascii="Times New Roman" w:hAnsi="Times New Roman" w:cs="Times New Roman"/>
                <w:sz w:val="20"/>
                <w:szCs w:val="20"/>
              </w:rPr>
              <w:t>Feed/Tooth</w:t>
            </w:r>
            <w:r>
              <w:rPr>
                <w:rFonts w:ascii="Times New Roman" w:hAnsi="Times New Roman" w:cs="Times New Roman"/>
                <w:sz w:val="20"/>
                <w:szCs w:val="20"/>
              </w:rPr>
              <w:t xml:space="preserve"> (</w:t>
            </w:r>
            <w:proofErr w:type="spellStart"/>
            <w:r>
              <w:rPr>
                <w:rFonts w:ascii="Times New Roman" w:hAnsi="Times New Roman" w:cs="Times New Roman"/>
                <w:sz w:val="20"/>
                <w:szCs w:val="20"/>
              </w:rPr>
              <w:t>feedrate</w:t>
            </w:r>
            <w:proofErr w:type="spellEnd"/>
            <w:r>
              <w:rPr>
                <w:rFonts w:ascii="Times New Roman" w:hAnsi="Times New Roman" w:cs="Times New Roman"/>
                <w:sz w:val="20"/>
                <w:szCs w:val="20"/>
              </w:rPr>
              <w:t>)</w:t>
            </w:r>
          </w:p>
        </w:tc>
      </w:tr>
      <w:tr w:rsidR="00B07812" w:rsidRPr="00A1054D" w14:paraId="36DB646A" w14:textId="77777777" w:rsidTr="00C735D6">
        <w:tc>
          <w:tcPr>
            <w:tcW w:w="988" w:type="dxa"/>
          </w:tcPr>
          <w:p w14:paraId="758FFDC8" w14:textId="77777777" w:rsidR="00B07812" w:rsidRPr="00A1054D" w:rsidRDefault="00B07812" w:rsidP="00C735D6">
            <w:pPr>
              <w:rPr>
                <w:rFonts w:ascii="Times New Roman" w:hAnsi="Times New Roman" w:cs="Times New Roman"/>
                <w:b/>
                <w:sz w:val="20"/>
                <w:szCs w:val="20"/>
              </w:rPr>
            </w:pPr>
            <w:proofErr w:type="spellStart"/>
            <w:r>
              <w:rPr>
                <w:rFonts w:ascii="Times New Roman" w:hAnsi="Times New Roman" w:cs="Times New Roman"/>
                <w:sz w:val="20"/>
                <w:szCs w:val="20"/>
              </w:rPr>
              <w:t>dft</w:t>
            </w:r>
            <w:proofErr w:type="spellEnd"/>
          </w:p>
        </w:tc>
        <w:tc>
          <w:tcPr>
            <w:tcW w:w="3951" w:type="dxa"/>
          </w:tcPr>
          <w:p w14:paraId="3007D0A0" w14:textId="77777777" w:rsidR="00B07812" w:rsidRPr="00A1054D" w:rsidRDefault="00B07812" w:rsidP="00C735D6">
            <w:pPr>
              <w:rPr>
                <w:rFonts w:ascii="Times New Roman" w:hAnsi="Times New Roman" w:cs="Times New Roman"/>
                <w:sz w:val="20"/>
                <w:szCs w:val="20"/>
              </w:rPr>
            </w:pPr>
            <w:r>
              <w:rPr>
                <w:rFonts w:ascii="Times New Roman" w:hAnsi="Times New Roman" w:cs="Times New Roman"/>
                <w:sz w:val="20"/>
                <w:szCs w:val="20"/>
              </w:rPr>
              <w:t>Differential Tangential force (</w:t>
            </w:r>
            <w:proofErr w:type="spellStart"/>
            <w:r>
              <w:rPr>
                <w:rFonts w:ascii="Times New Roman" w:hAnsi="Times New Roman" w:cs="Times New Roman"/>
                <w:sz w:val="20"/>
                <w:szCs w:val="20"/>
              </w:rPr>
              <w:t>F</w:t>
            </w:r>
            <w:r>
              <w:rPr>
                <w:rFonts w:ascii="Times New Roman" w:hAnsi="Times New Roman" w:cs="Times New Roman"/>
                <w:sz w:val="20"/>
                <w:szCs w:val="20"/>
              </w:rPr>
              <w:softHyphen/>
            </w:r>
            <w:r>
              <w:rPr>
                <w:rFonts w:ascii="Times New Roman" w:hAnsi="Times New Roman" w:cs="Times New Roman"/>
                <w:sz w:val="20"/>
                <w:szCs w:val="20"/>
                <w:vertAlign w:val="subscript"/>
              </w:rPr>
              <w:t>tang</w:t>
            </w:r>
            <w:proofErr w:type="spellEnd"/>
            <w:r>
              <w:rPr>
                <w:rFonts w:ascii="Times New Roman" w:hAnsi="Times New Roman" w:cs="Times New Roman"/>
                <w:sz w:val="20"/>
                <w:szCs w:val="20"/>
              </w:rPr>
              <w:t>)</w:t>
            </w:r>
          </w:p>
        </w:tc>
      </w:tr>
      <w:tr w:rsidR="00B07812" w:rsidRPr="00A1054D" w14:paraId="5AEE08A4" w14:textId="77777777" w:rsidTr="00C735D6">
        <w:tc>
          <w:tcPr>
            <w:tcW w:w="988" w:type="dxa"/>
          </w:tcPr>
          <w:p w14:paraId="19A80BA1" w14:textId="77777777" w:rsidR="00B07812" w:rsidRPr="00A1054D" w:rsidRDefault="00B07812" w:rsidP="00C735D6">
            <w:pPr>
              <w:rPr>
                <w:rFonts w:ascii="Times New Roman" w:hAnsi="Times New Roman" w:cs="Times New Roman"/>
                <w:sz w:val="20"/>
                <w:szCs w:val="20"/>
              </w:rPr>
            </w:pPr>
            <w:proofErr w:type="spellStart"/>
            <w:r>
              <w:rPr>
                <w:rFonts w:ascii="Times New Roman" w:hAnsi="Times New Roman" w:cs="Times New Roman"/>
                <w:sz w:val="20"/>
                <w:szCs w:val="20"/>
              </w:rPr>
              <w:t>dFr</w:t>
            </w:r>
            <w:proofErr w:type="spellEnd"/>
          </w:p>
        </w:tc>
        <w:tc>
          <w:tcPr>
            <w:tcW w:w="3951" w:type="dxa"/>
          </w:tcPr>
          <w:p w14:paraId="5ED2E026" w14:textId="77777777" w:rsidR="00B07812" w:rsidRPr="00A1054D" w:rsidRDefault="00B07812" w:rsidP="00C735D6">
            <w:pPr>
              <w:rPr>
                <w:rFonts w:ascii="Times New Roman" w:hAnsi="Times New Roman" w:cs="Times New Roman"/>
                <w:sz w:val="20"/>
                <w:szCs w:val="20"/>
              </w:rPr>
            </w:pPr>
            <w:r>
              <w:rPr>
                <w:rFonts w:ascii="Times New Roman" w:hAnsi="Times New Roman" w:cs="Times New Roman"/>
                <w:bCs/>
                <w:sz w:val="20"/>
                <w:szCs w:val="20"/>
              </w:rPr>
              <w:t>Differential Normal force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normal</w:t>
            </w:r>
            <w:proofErr w:type="spellEnd"/>
            <w:r>
              <w:rPr>
                <w:rFonts w:ascii="Times New Roman" w:hAnsi="Times New Roman" w:cs="Times New Roman"/>
                <w:bCs/>
                <w:sz w:val="20"/>
                <w:szCs w:val="20"/>
              </w:rPr>
              <w:t>)</w:t>
            </w:r>
          </w:p>
        </w:tc>
      </w:tr>
      <w:tr w:rsidR="00B07812" w:rsidRPr="00A1054D" w14:paraId="6E47FC4A" w14:textId="77777777" w:rsidTr="00C735D6">
        <w:tc>
          <w:tcPr>
            <w:tcW w:w="988" w:type="dxa"/>
          </w:tcPr>
          <w:p w14:paraId="78CE5890" w14:textId="77777777" w:rsidR="00B07812" w:rsidRPr="00A1054D" w:rsidRDefault="00B07812" w:rsidP="00C735D6">
            <w:pPr>
              <w:rPr>
                <w:sz w:val="20"/>
                <w:szCs w:val="20"/>
              </w:rPr>
            </w:pPr>
            <w:proofErr w:type="spellStart"/>
            <w:r w:rsidRPr="00A1054D">
              <w:rPr>
                <w:rFonts w:ascii="Times New Roman" w:hAnsi="Times New Roman" w:cs="Times New Roman"/>
                <w:sz w:val="20"/>
                <w:szCs w:val="20"/>
              </w:rPr>
              <w:t>d</w:t>
            </w:r>
            <w:r>
              <w:rPr>
                <w:rFonts w:ascii="Times New Roman" w:hAnsi="Times New Roman" w:cs="Times New Roman"/>
                <w:sz w:val="20"/>
                <w:szCs w:val="20"/>
              </w:rPr>
              <w:t>Fa</w:t>
            </w:r>
            <w:proofErr w:type="spellEnd"/>
          </w:p>
        </w:tc>
        <w:tc>
          <w:tcPr>
            <w:tcW w:w="3951" w:type="dxa"/>
          </w:tcPr>
          <w:p w14:paraId="1F28761D" w14:textId="77777777" w:rsidR="00B07812" w:rsidRPr="00A1054D" w:rsidRDefault="00B07812" w:rsidP="00C735D6">
            <w:pPr>
              <w:rPr>
                <w:rFonts w:ascii="Times New Roman" w:hAnsi="Times New Roman" w:cs="Times New Roman"/>
                <w:b/>
                <w:sz w:val="20"/>
                <w:szCs w:val="20"/>
              </w:rPr>
            </w:pPr>
            <w:r>
              <w:rPr>
                <w:rFonts w:ascii="Times New Roman" w:hAnsi="Times New Roman" w:cs="Times New Roman"/>
                <w:bCs/>
                <w:sz w:val="20"/>
                <w:szCs w:val="20"/>
              </w:rPr>
              <w:t>Differential Axial force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axial</w:t>
            </w:r>
            <w:proofErr w:type="spellEnd"/>
            <w:r>
              <w:rPr>
                <w:rFonts w:ascii="Times New Roman" w:hAnsi="Times New Roman" w:cs="Times New Roman"/>
                <w:bCs/>
                <w:sz w:val="20"/>
                <w:szCs w:val="20"/>
              </w:rPr>
              <w:t>)</w:t>
            </w:r>
          </w:p>
        </w:tc>
      </w:tr>
    </w:tbl>
    <w:p w14:paraId="18A7D0D1" w14:textId="10D4D162" w:rsidR="004B4F76" w:rsidRDefault="00D47828" w:rsidP="004B4F76">
      <w:pPr>
        <w:spacing w:before="240"/>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85888" behindDoc="0" locked="0" layoutInCell="1" allowOverlap="1" wp14:anchorId="0C89F9A5" wp14:editId="3860FF1F">
            <wp:simplePos x="0" y="0"/>
            <wp:positionH relativeFrom="margin">
              <wp:posOffset>3544570</wp:posOffset>
            </wp:positionH>
            <wp:positionV relativeFrom="paragraph">
              <wp:posOffset>685800</wp:posOffset>
            </wp:positionV>
            <wp:extent cx="3063240" cy="2359660"/>
            <wp:effectExtent l="0" t="0" r="3810" b="254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3240" cy="2359660"/>
                    </a:xfrm>
                    <a:prstGeom prst="rect">
                      <a:avLst/>
                    </a:prstGeom>
                  </pic:spPr>
                </pic:pic>
              </a:graphicData>
            </a:graphic>
            <wp14:sizeRelH relativeFrom="margin">
              <wp14:pctWidth>0</wp14:pctWidth>
            </wp14:sizeRelH>
          </wp:anchor>
        </w:drawing>
      </w:r>
      <w:r w:rsidR="00D7554F">
        <w:rPr>
          <w:noProof/>
        </w:rPr>
        <mc:AlternateContent>
          <mc:Choice Requires="wps">
            <w:drawing>
              <wp:anchor distT="0" distB="0" distL="114300" distR="114300" simplePos="0" relativeHeight="251691008" behindDoc="0" locked="0" layoutInCell="1" allowOverlap="1" wp14:anchorId="0C2CE21B" wp14:editId="4F715E8A">
                <wp:simplePos x="0" y="0"/>
                <wp:positionH relativeFrom="column">
                  <wp:posOffset>-635</wp:posOffset>
                </wp:positionH>
                <wp:positionV relativeFrom="paragraph">
                  <wp:posOffset>3099435</wp:posOffset>
                </wp:positionV>
                <wp:extent cx="314261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7123273" w14:textId="02546D10" w:rsidR="00D7554F" w:rsidRPr="003E7CE9" w:rsidRDefault="00D7554F" w:rsidP="00D7554F">
                            <w:pPr>
                              <w:pStyle w:val="Caption"/>
                              <w:jc w:val="center"/>
                              <w:rPr>
                                <w:rFonts w:ascii="Times New Roman" w:hAnsi="Times New Roman" w:cs="Times New Roman"/>
                                <w:sz w:val="20"/>
                                <w:szCs w:val="20"/>
                              </w:rPr>
                            </w:pPr>
                            <w:r>
                              <w:t xml:space="preserve">Figure </w:t>
                            </w:r>
                            <w:fldSimple w:instr=" SEQ Figure \* ARABIC ">
                              <w:r w:rsidR="00BD66ED">
                                <w:rPr>
                                  <w:noProof/>
                                </w:rPr>
                                <w:t>2</w:t>
                              </w:r>
                            </w:fldSimple>
                            <w:r>
                              <w:t xml:space="preserve">:Cutting forces vs ADOC for 3 different values of </w:t>
                            </w:r>
                            <w:proofErr w:type="spellStart"/>
                            <w:r>
                              <w:t>Feedrate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CE21B" id="Text Box 4" o:spid="_x0000_s1027" type="#_x0000_t202" style="position:absolute;margin-left:-.05pt;margin-top:244.05pt;width:247.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5z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" stroked="f">
                <v:textbox style="mso-fit-shape-to-text:t" inset="0,0,0,0">
                  <w:txbxContent>
                    <w:p w14:paraId="77123273" w14:textId="02546D10" w:rsidR="00D7554F" w:rsidRPr="003E7CE9" w:rsidRDefault="00D7554F" w:rsidP="00D7554F">
                      <w:pPr>
                        <w:pStyle w:val="Caption"/>
                        <w:jc w:val="center"/>
                        <w:rPr>
                          <w:rFonts w:ascii="Times New Roman" w:hAnsi="Times New Roman" w:cs="Times New Roman"/>
                          <w:sz w:val="20"/>
                          <w:szCs w:val="20"/>
                        </w:rPr>
                      </w:pPr>
                      <w:r>
                        <w:t xml:space="preserve">Figure </w:t>
                      </w:r>
                      <w:fldSimple w:instr=" SEQ Figure \* ARABIC ">
                        <w:r w:rsidR="00BD66ED">
                          <w:rPr>
                            <w:noProof/>
                          </w:rPr>
                          <w:t>2</w:t>
                        </w:r>
                      </w:fldSimple>
                      <w:r>
                        <w:t xml:space="preserve">:Cutting forces vs ADOC for 3 different values of </w:t>
                      </w:r>
                      <w:proofErr w:type="spellStart"/>
                      <w:r>
                        <w:t>Feedrate</w:t>
                      </w:r>
                      <w:proofErr w:type="spellEnd"/>
                    </w:p>
                  </w:txbxContent>
                </v:textbox>
              </v:shape>
            </w:pict>
          </mc:Fallback>
        </mc:AlternateContent>
      </w:r>
      <w:r w:rsidR="004B4F76">
        <w:rPr>
          <w:rFonts w:ascii="Times New Roman" w:hAnsi="Times New Roman" w:cs="Times New Roman"/>
          <w:sz w:val="20"/>
          <w:szCs w:val="20"/>
        </w:rPr>
        <w:t>In the following figures, actual variation in cutting forces with respect to the cutting parameters</w:t>
      </w:r>
      <w:r w:rsidR="00E044D0">
        <w:rPr>
          <w:rFonts w:ascii="Times New Roman" w:hAnsi="Times New Roman" w:cs="Times New Roman"/>
          <w:sz w:val="20"/>
          <w:szCs w:val="20"/>
        </w:rPr>
        <w:t xml:space="preserve"> (axial depth of cut and </w:t>
      </w:r>
      <w:proofErr w:type="spellStart"/>
      <w:r w:rsidR="00E044D0">
        <w:rPr>
          <w:rFonts w:ascii="Times New Roman" w:hAnsi="Times New Roman" w:cs="Times New Roman"/>
          <w:sz w:val="20"/>
          <w:szCs w:val="20"/>
        </w:rPr>
        <w:t>feedrate</w:t>
      </w:r>
      <w:proofErr w:type="spellEnd"/>
      <w:r w:rsidR="00E044D0">
        <w:rPr>
          <w:rFonts w:ascii="Times New Roman" w:hAnsi="Times New Roman" w:cs="Times New Roman"/>
          <w:sz w:val="20"/>
          <w:szCs w:val="20"/>
        </w:rPr>
        <w:t>) is shown.</w:t>
      </w:r>
    </w:p>
    <w:p w14:paraId="556F2494" w14:textId="19D5125E" w:rsidR="00D91B68" w:rsidRDefault="00D91B68" w:rsidP="004B4F76">
      <w:pPr>
        <w:spacing w:before="240"/>
        <w:rPr>
          <w:rFonts w:ascii="Times New Roman" w:hAnsi="Times New Roman" w:cs="Times New Roman"/>
          <w:sz w:val="20"/>
          <w:szCs w:val="20"/>
        </w:rPr>
      </w:pPr>
    </w:p>
    <w:p w14:paraId="1E2E6755" w14:textId="753EF0C8" w:rsidR="00D91B68" w:rsidRDefault="00D91B68" w:rsidP="004B4F76">
      <w:pPr>
        <w:spacing w:before="240"/>
        <w:rPr>
          <w:rFonts w:ascii="Times New Roman" w:hAnsi="Times New Roman" w:cs="Times New Roman"/>
          <w:sz w:val="20"/>
          <w:szCs w:val="20"/>
        </w:rPr>
      </w:pPr>
    </w:p>
    <w:p w14:paraId="0AA81EBF" w14:textId="6EB0430D" w:rsidR="00D91B68" w:rsidRDefault="00D91B68" w:rsidP="004B4F76">
      <w:pPr>
        <w:spacing w:before="240"/>
        <w:rPr>
          <w:rFonts w:ascii="Times New Roman" w:hAnsi="Times New Roman" w:cs="Times New Roman"/>
          <w:sz w:val="20"/>
          <w:szCs w:val="20"/>
        </w:rPr>
      </w:pPr>
    </w:p>
    <w:p w14:paraId="7B09365E" w14:textId="2B779CAD" w:rsidR="00D91B68" w:rsidRDefault="00D91B68" w:rsidP="004B4F76">
      <w:pPr>
        <w:spacing w:before="240"/>
        <w:rPr>
          <w:rFonts w:ascii="Times New Roman" w:hAnsi="Times New Roman" w:cs="Times New Roman"/>
          <w:sz w:val="20"/>
          <w:szCs w:val="20"/>
        </w:rPr>
      </w:pPr>
    </w:p>
    <w:p w14:paraId="26C25B50" w14:textId="0935C3F6" w:rsidR="00D91B68" w:rsidRDefault="00D91B68" w:rsidP="004B4F76">
      <w:pPr>
        <w:spacing w:before="240"/>
        <w:rPr>
          <w:rFonts w:ascii="Times New Roman" w:hAnsi="Times New Roman" w:cs="Times New Roman"/>
          <w:sz w:val="20"/>
          <w:szCs w:val="20"/>
        </w:rPr>
      </w:pPr>
    </w:p>
    <w:p w14:paraId="6EAB7B2C" w14:textId="43A139C6" w:rsidR="00D91B68" w:rsidRDefault="00D91B68" w:rsidP="004B4F76">
      <w:pPr>
        <w:spacing w:before="240"/>
        <w:rPr>
          <w:rFonts w:ascii="Times New Roman" w:hAnsi="Times New Roman" w:cs="Times New Roman"/>
          <w:sz w:val="20"/>
          <w:szCs w:val="20"/>
        </w:rPr>
      </w:pPr>
    </w:p>
    <w:p w14:paraId="1B324543" w14:textId="3C7354C4" w:rsidR="00D91B68" w:rsidRDefault="00D91B68" w:rsidP="004B4F76">
      <w:pPr>
        <w:spacing w:before="240"/>
        <w:rPr>
          <w:rFonts w:ascii="Times New Roman" w:hAnsi="Times New Roman" w:cs="Times New Roman"/>
          <w:sz w:val="20"/>
          <w:szCs w:val="20"/>
        </w:rPr>
      </w:pPr>
    </w:p>
    <w:p w14:paraId="46250B3E" w14:textId="03B694FD" w:rsidR="00D91B68" w:rsidRDefault="00D91B68" w:rsidP="004B4F76">
      <w:pPr>
        <w:spacing w:before="240"/>
        <w:rPr>
          <w:rFonts w:ascii="Times New Roman" w:hAnsi="Times New Roman" w:cs="Times New Roman"/>
          <w:sz w:val="20"/>
          <w:szCs w:val="20"/>
        </w:rPr>
      </w:pPr>
    </w:p>
    <w:p w14:paraId="5D14340F" w14:textId="271DEF35" w:rsidR="00D91B68" w:rsidRDefault="000A501A" w:rsidP="004B4F76">
      <w:pPr>
        <w:spacing w:before="240"/>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86912" behindDoc="0" locked="0" layoutInCell="1" allowOverlap="1" wp14:anchorId="274F2AF3" wp14:editId="426E9208">
            <wp:simplePos x="0" y="0"/>
            <wp:positionH relativeFrom="margin">
              <wp:align>right</wp:align>
            </wp:positionH>
            <wp:positionV relativeFrom="paragraph">
              <wp:posOffset>25400</wp:posOffset>
            </wp:positionV>
            <wp:extent cx="3039745" cy="2359660"/>
            <wp:effectExtent l="0" t="0" r="8255" b="254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39745" cy="2359660"/>
                    </a:xfrm>
                    <a:prstGeom prst="rect">
                      <a:avLst/>
                    </a:prstGeom>
                  </pic:spPr>
                </pic:pic>
              </a:graphicData>
            </a:graphic>
            <wp14:sizeRelH relativeFrom="margin">
              <wp14:pctWidth>0</wp14:pctWidth>
            </wp14:sizeRelH>
          </wp:anchor>
        </w:drawing>
      </w:r>
    </w:p>
    <w:p w14:paraId="78C69224" w14:textId="27DAFD37" w:rsidR="00B07812" w:rsidRDefault="00B07812" w:rsidP="00A1054D">
      <w:pPr>
        <w:rPr>
          <w:rFonts w:ascii="Times New Roman" w:hAnsi="Times New Roman" w:cs="Times New Roman"/>
          <w:b/>
          <w:sz w:val="20"/>
          <w:szCs w:val="20"/>
        </w:rPr>
      </w:pPr>
    </w:p>
    <w:p w14:paraId="04241530" w14:textId="77777777" w:rsidR="00B07812" w:rsidRDefault="00B07812" w:rsidP="00A1054D">
      <w:pPr>
        <w:rPr>
          <w:rFonts w:ascii="Times New Roman" w:hAnsi="Times New Roman" w:cs="Times New Roman"/>
          <w:b/>
          <w:sz w:val="20"/>
          <w:szCs w:val="20"/>
        </w:rPr>
      </w:pPr>
    </w:p>
    <w:p w14:paraId="73E935BF" w14:textId="77777777" w:rsidR="00B07812" w:rsidRDefault="00B07812" w:rsidP="00A1054D">
      <w:pPr>
        <w:rPr>
          <w:rFonts w:ascii="Times New Roman" w:hAnsi="Times New Roman" w:cs="Times New Roman"/>
          <w:b/>
          <w:sz w:val="20"/>
          <w:szCs w:val="20"/>
        </w:rPr>
      </w:pPr>
    </w:p>
    <w:p w14:paraId="5E6E65BE" w14:textId="77777777" w:rsidR="00B07812" w:rsidRDefault="00B07812" w:rsidP="00A1054D">
      <w:pPr>
        <w:rPr>
          <w:rFonts w:ascii="Times New Roman" w:hAnsi="Times New Roman" w:cs="Times New Roman"/>
          <w:b/>
          <w:sz w:val="20"/>
          <w:szCs w:val="20"/>
        </w:rPr>
      </w:pPr>
    </w:p>
    <w:p w14:paraId="1BFFA26F" w14:textId="77777777" w:rsidR="00B07812" w:rsidRDefault="00B07812" w:rsidP="00A1054D">
      <w:pPr>
        <w:rPr>
          <w:rFonts w:ascii="Times New Roman" w:hAnsi="Times New Roman" w:cs="Times New Roman"/>
          <w:b/>
          <w:sz w:val="20"/>
          <w:szCs w:val="20"/>
        </w:rPr>
      </w:pPr>
    </w:p>
    <w:p w14:paraId="6511EE03" w14:textId="77777777" w:rsidR="00B07812" w:rsidRDefault="00B07812" w:rsidP="00A1054D">
      <w:pPr>
        <w:rPr>
          <w:rFonts w:ascii="Times New Roman" w:hAnsi="Times New Roman" w:cs="Times New Roman"/>
          <w:b/>
          <w:sz w:val="20"/>
          <w:szCs w:val="20"/>
        </w:rPr>
      </w:pPr>
    </w:p>
    <w:p w14:paraId="1188D913" w14:textId="6171B575" w:rsidR="004B4F76" w:rsidRDefault="004B4F76" w:rsidP="00A1054D">
      <w:pPr>
        <w:rPr>
          <w:rFonts w:ascii="Times New Roman" w:hAnsi="Times New Roman" w:cs="Times New Roman"/>
          <w:b/>
          <w:sz w:val="20"/>
          <w:szCs w:val="20"/>
        </w:rPr>
      </w:pPr>
    </w:p>
    <w:p w14:paraId="27D6F3BA" w14:textId="71E437DF" w:rsidR="00D91B68" w:rsidRDefault="000A501A" w:rsidP="00606FFE">
      <w:pPr>
        <w:ind w:left="-142" w:firstLine="142"/>
        <w:rPr>
          <w:rFonts w:ascii="Arial" w:hAnsi="Arial" w:cs="Arial"/>
          <w:b/>
          <w:sz w:val="20"/>
          <w:szCs w:val="20"/>
        </w:rPr>
      </w:pPr>
      <w:r>
        <w:rPr>
          <w:noProof/>
        </w:rPr>
        <mc:AlternateContent>
          <mc:Choice Requires="wps">
            <w:drawing>
              <wp:anchor distT="0" distB="0" distL="114300" distR="114300" simplePos="0" relativeHeight="251693056" behindDoc="0" locked="0" layoutInCell="1" allowOverlap="1" wp14:anchorId="3E8A3576" wp14:editId="5B405C2C">
                <wp:simplePos x="0" y="0"/>
                <wp:positionH relativeFrom="margin">
                  <wp:align>right</wp:align>
                </wp:positionH>
                <wp:positionV relativeFrom="paragraph">
                  <wp:posOffset>13970</wp:posOffset>
                </wp:positionV>
                <wp:extent cx="3142615" cy="635"/>
                <wp:effectExtent l="0" t="0" r="635" b="0"/>
                <wp:wrapNone/>
                <wp:docPr id="5" name="Text Box 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52836BC2" w14:textId="64D4AD09" w:rsidR="00D7554F" w:rsidRPr="00F4404F" w:rsidRDefault="00D7554F" w:rsidP="00D7554F">
                            <w:pPr>
                              <w:pStyle w:val="Caption"/>
                              <w:jc w:val="center"/>
                              <w:rPr>
                                <w:rFonts w:ascii="Times New Roman" w:hAnsi="Times New Roman" w:cs="Times New Roman"/>
                                <w:sz w:val="20"/>
                                <w:szCs w:val="20"/>
                              </w:rPr>
                            </w:pPr>
                            <w:r>
                              <w:t xml:space="preserve">Figure </w:t>
                            </w:r>
                            <w:fldSimple w:instr=" SEQ Figure \* ARABIC ">
                              <w:r w:rsidR="00BD66ED">
                                <w:rPr>
                                  <w:noProof/>
                                </w:rPr>
                                <w:t>3</w:t>
                              </w:r>
                            </w:fldSimple>
                            <w:r>
                              <w:t xml:space="preserve">: Cutting forces vs </w:t>
                            </w:r>
                            <w:proofErr w:type="spellStart"/>
                            <w:r>
                              <w:t>Feedrate</w:t>
                            </w:r>
                            <w:proofErr w:type="spellEnd"/>
                            <w:r>
                              <w:t xml:space="preserve"> for 3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A3576" id="Text Box 5" o:spid="_x0000_s1028" type="#_x0000_t202" style="position:absolute;left:0;text-align:left;margin-left:196.25pt;margin-top:1.1pt;width:247.45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" stroked="f">
                <v:textbox style="mso-fit-shape-to-text:t" inset="0,0,0,0">
                  <w:txbxContent>
                    <w:p w14:paraId="52836BC2" w14:textId="64D4AD09" w:rsidR="00D7554F" w:rsidRPr="00F4404F" w:rsidRDefault="00D7554F" w:rsidP="00D7554F">
                      <w:pPr>
                        <w:pStyle w:val="Caption"/>
                        <w:jc w:val="center"/>
                        <w:rPr>
                          <w:rFonts w:ascii="Times New Roman" w:hAnsi="Times New Roman" w:cs="Times New Roman"/>
                          <w:sz w:val="20"/>
                          <w:szCs w:val="20"/>
                        </w:rPr>
                      </w:pPr>
                      <w:r>
                        <w:t xml:space="preserve">Figure </w:t>
                      </w:r>
                      <w:fldSimple w:instr=" SEQ Figure \* ARABIC ">
                        <w:r w:rsidR="00BD66ED">
                          <w:rPr>
                            <w:noProof/>
                          </w:rPr>
                          <w:t>3</w:t>
                        </w:r>
                      </w:fldSimple>
                      <w:r>
                        <w:t xml:space="preserve">: Cutting forces vs </w:t>
                      </w:r>
                      <w:proofErr w:type="spellStart"/>
                      <w:r>
                        <w:t>Feedrate</w:t>
                      </w:r>
                      <w:proofErr w:type="spellEnd"/>
                      <w:r>
                        <w:t xml:space="preserve"> for 3 different values of ADOC</w:t>
                      </w:r>
                    </w:p>
                  </w:txbxContent>
                </v:textbox>
                <w10:wrap anchorx="margin"/>
              </v:shape>
            </w:pict>
          </mc:Fallback>
        </mc:AlternateContent>
      </w:r>
    </w:p>
    <w:p w14:paraId="453CCADC" w14:textId="77777777" w:rsidR="00D91B68" w:rsidRDefault="00D91B68" w:rsidP="00606FFE">
      <w:pPr>
        <w:ind w:left="-142" w:firstLine="142"/>
        <w:rPr>
          <w:rFonts w:ascii="Arial" w:hAnsi="Arial" w:cs="Arial"/>
          <w:b/>
          <w:sz w:val="20"/>
          <w:szCs w:val="20"/>
        </w:rPr>
      </w:pPr>
    </w:p>
    <w:p w14:paraId="146165DC" w14:textId="3E52AE3C" w:rsidR="004E43F4" w:rsidRDefault="004E43F4" w:rsidP="004E43F4">
      <w:pPr>
        <w:jc w:val="both"/>
        <w:rPr>
          <w:rFonts w:ascii="Arial" w:hAnsi="Arial" w:cs="Arial"/>
          <w:b/>
          <w:sz w:val="20"/>
          <w:szCs w:val="20"/>
        </w:rPr>
      </w:pPr>
      <w:r>
        <w:rPr>
          <w:rFonts w:ascii="Times New Roman" w:hAnsi="Times New Roman" w:cs="Times New Roman"/>
          <w:sz w:val="20"/>
          <w:szCs w:val="20"/>
        </w:rPr>
        <w:lastRenderedPageBreak/>
        <w:t xml:space="preserve">In figure 3, curve with higher force values belong to the higher </w:t>
      </w:r>
      <w:proofErr w:type="spellStart"/>
      <w:r>
        <w:rPr>
          <w:rFonts w:ascii="Times New Roman" w:hAnsi="Times New Roman" w:cs="Times New Roman"/>
          <w:sz w:val="20"/>
          <w:szCs w:val="20"/>
        </w:rPr>
        <w:t>feederate</w:t>
      </w:r>
      <w:proofErr w:type="spellEnd"/>
      <w:r>
        <w:rPr>
          <w:rFonts w:ascii="Times New Roman" w:hAnsi="Times New Roman" w:cs="Times New Roman"/>
          <w:sz w:val="20"/>
          <w:szCs w:val="20"/>
        </w:rPr>
        <w:t>, thus increase in federate shifts force graph upwards.</w:t>
      </w:r>
    </w:p>
    <w:p w14:paraId="1A84D301" w14:textId="647A9C9D" w:rsidR="00AD5EBC" w:rsidRPr="00AD5EBC" w:rsidRDefault="002F138A" w:rsidP="00AD5EBC">
      <w:pPr>
        <w:jc w:val="both"/>
        <w:rPr>
          <w:rFonts w:ascii="Times New Roman" w:hAnsi="Times New Roman" w:cs="Times New Roman"/>
          <w:sz w:val="20"/>
          <w:szCs w:val="20"/>
        </w:rPr>
      </w:pPr>
      <w:r>
        <w:rPr>
          <w:rFonts w:ascii="Times New Roman" w:hAnsi="Times New Roman" w:cs="Times New Roman"/>
          <w:sz w:val="20"/>
          <w:szCs w:val="20"/>
        </w:rPr>
        <w:t>From figures 2 and 3 it can be observed that maximum variation is in the normal/radial direction, while in other two directions amount of variation is similar</w:t>
      </w:r>
      <w:ins w:id="10" w:author="asim.tewari" w:date="2019-08-30T15:10:00Z">
        <w:r>
          <w:rPr>
            <w:rFonts w:ascii="Times New Roman" w:hAnsi="Times New Roman" w:cs="Times New Roman"/>
            <w:sz w:val="20"/>
            <w:szCs w:val="20"/>
          </w:rPr>
          <w:t xml:space="preserve">. The </w:t>
        </w:r>
      </w:ins>
      <w:del w:id="11" w:author="asim.tewari" w:date="2019-08-30T15:10:00Z">
        <w:r w:rsidDel="00DD5CFE">
          <w:rPr>
            <w:rFonts w:ascii="Times New Roman" w:hAnsi="Times New Roman" w:cs="Times New Roman"/>
            <w:sz w:val="20"/>
            <w:szCs w:val="20"/>
          </w:rPr>
          <w:delText xml:space="preserve">, although </w:delText>
        </w:r>
      </w:del>
      <w:r>
        <w:rPr>
          <w:rFonts w:ascii="Times New Roman" w:hAnsi="Times New Roman" w:cs="Times New Roman"/>
          <w:sz w:val="20"/>
          <w:szCs w:val="20"/>
        </w:rPr>
        <w:t xml:space="preserve">magnitude of axial force </w:t>
      </w:r>
      <w:ins w:id="12" w:author="asim.tewari" w:date="2019-08-30T15:10:00Z">
        <w:r>
          <w:rPr>
            <w:rFonts w:ascii="Times New Roman" w:hAnsi="Times New Roman" w:cs="Times New Roman"/>
            <w:sz w:val="20"/>
            <w:szCs w:val="20"/>
          </w:rPr>
          <w:t>was found to be</w:t>
        </w:r>
      </w:ins>
      <w:del w:id="13" w:author="asim.tewari" w:date="2019-08-30T15:10:00Z">
        <w:r w:rsidDel="00DD5CFE">
          <w:rPr>
            <w:rFonts w:ascii="Times New Roman" w:hAnsi="Times New Roman" w:cs="Times New Roman"/>
            <w:sz w:val="20"/>
            <w:szCs w:val="20"/>
          </w:rPr>
          <w:delText>is</w:delText>
        </w:r>
      </w:del>
      <w:r>
        <w:rPr>
          <w:rFonts w:ascii="Times New Roman" w:hAnsi="Times New Roman" w:cs="Times New Roman"/>
          <w:sz w:val="20"/>
          <w:szCs w:val="20"/>
        </w:rPr>
        <w:t xml:space="preserve"> much more than that of feed /tangential force.</w:t>
      </w:r>
    </w:p>
    <w:p w14:paraId="177447AE" w14:textId="783814D9" w:rsidR="002722C5" w:rsidRPr="00CB5059" w:rsidRDefault="00CB5059" w:rsidP="00606FFE">
      <w:pPr>
        <w:ind w:left="-142" w:firstLine="142"/>
        <w:rPr>
          <w:rFonts w:ascii="Arial" w:hAnsi="Arial" w:cs="Arial"/>
          <w:b/>
          <w:sz w:val="20"/>
          <w:szCs w:val="20"/>
        </w:rPr>
      </w:pPr>
      <w:r w:rsidRPr="00CB5059">
        <w:rPr>
          <w:rFonts w:ascii="Arial" w:hAnsi="Arial" w:cs="Arial"/>
          <w:b/>
          <w:sz w:val="20"/>
          <w:szCs w:val="20"/>
        </w:rPr>
        <w:t>NEURAL NETWORK ARCHITECTURE</w:t>
      </w:r>
    </w:p>
    <w:p w14:paraId="7F9F26D5" w14:textId="3C1A1D5F" w:rsidR="00CB5059" w:rsidRDefault="005F6E1B" w:rsidP="00606FFE">
      <w:pPr>
        <w:ind w:left="-142" w:firstLine="142"/>
        <w:rPr>
          <w:rFonts w:ascii="Times New Roman" w:hAnsi="Times New Roman" w:cs="Times New Roman"/>
          <w:sz w:val="20"/>
          <w:szCs w:val="20"/>
        </w:rPr>
      </w:pPr>
      <w:r>
        <w:rPr>
          <w:rFonts w:ascii="Times New Roman" w:hAnsi="Times New Roman" w:cs="Times New Roman"/>
          <w:b/>
          <w:noProof/>
          <w:sz w:val="24"/>
          <w:szCs w:val="24"/>
        </w:rPr>
        <w:drawing>
          <wp:anchor distT="0" distB="0" distL="114300" distR="114300" simplePos="0" relativeHeight="251684864" behindDoc="0" locked="0" layoutInCell="1" allowOverlap="1" wp14:anchorId="62F10FFF" wp14:editId="0371DA0C">
            <wp:simplePos x="0" y="0"/>
            <wp:positionH relativeFrom="margin">
              <wp:posOffset>0</wp:posOffset>
            </wp:positionH>
            <wp:positionV relativeFrom="paragraph">
              <wp:posOffset>285171</wp:posOffset>
            </wp:positionV>
            <wp:extent cx="3124200" cy="12787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24200" cy="12787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5059">
        <w:rPr>
          <w:rFonts w:ascii="Times New Roman" w:hAnsi="Times New Roman" w:cs="Times New Roman"/>
          <w:sz w:val="20"/>
          <w:szCs w:val="20"/>
        </w:rPr>
        <w:t xml:space="preserve">1. </w:t>
      </w:r>
      <w:r w:rsidR="00CB5059">
        <w:rPr>
          <w:rFonts w:ascii="Times New Roman" w:hAnsi="Times New Roman" w:cs="Times New Roman"/>
          <w:b/>
          <w:bCs/>
          <w:sz w:val="20"/>
          <w:szCs w:val="20"/>
        </w:rPr>
        <w:t>Neural network to be used for learning</w:t>
      </w:r>
      <w:r w:rsidR="00CB5059">
        <w:rPr>
          <w:rFonts w:ascii="Times New Roman" w:hAnsi="Times New Roman" w:cs="Times New Roman"/>
          <w:sz w:val="20"/>
          <w:szCs w:val="20"/>
        </w:rPr>
        <w:t>.</w:t>
      </w:r>
    </w:p>
    <w:p w14:paraId="0A6E1C88" w14:textId="3E93831F" w:rsidR="00CB5059" w:rsidRDefault="00CB5059" w:rsidP="00606FFE">
      <w:pPr>
        <w:ind w:left="-142" w:firstLine="142"/>
        <w:rPr>
          <w:rFonts w:ascii="Times New Roman" w:hAnsi="Times New Roman" w:cs="Times New Roman"/>
          <w:b/>
          <w:sz w:val="20"/>
          <w:szCs w:val="20"/>
        </w:rPr>
      </w:pPr>
    </w:p>
    <w:p w14:paraId="54841E78" w14:textId="4C418640" w:rsidR="005F6E1B" w:rsidRDefault="005F6E1B" w:rsidP="00606FFE">
      <w:pPr>
        <w:ind w:left="-142" w:firstLine="142"/>
        <w:rPr>
          <w:rFonts w:ascii="Times New Roman" w:hAnsi="Times New Roman" w:cs="Times New Roman"/>
          <w:b/>
          <w:sz w:val="20"/>
          <w:szCs w:val="20"/>
        </w:rPr>
      </w:pPr>
    </w:p>
    <w:p w14:paraId="53A4C268" w14:textId="77777777" w:rsidR="005F6E1B" w:rsidRDefault="005F6E1B" w:rsidP="00606FFE">
      <w:pPr>
        <w:ind w:left="-142" w:firstLine="142"/>
        <w:rPr>
          <w:rFonts w:ascii="Times New Roman" w:hAnsi="Times New Roman" w:cs="Times New Roman"/>
          <w:b/>
          <w:sz w:val="20"/>
          <w:szCs w:val="20"/>
        </w:rPr>
      </w:pPr>
    </w:p>
    <w:p w14:paraId="33B3DC3A" w14:textId="48E24167" w:rsidR="00CB5059" w:rsidRDefault="00CB5059" w:rsidP="00CB5059">
      <w:pPr>
        <w:keepNext/>
        <w:ind w:left="-142" w:firstLine="142"/>
      </w:pPr>
    </w:p>
    <w:p w14:paraId="274B5B0A" w14:textId="2AF3F6F8" w:rsidR="00CB5059" w:rsidRDefault="00B07812" w:rsidP="005F6E1B">
      <w:pPr>
        <w:keepNext/>
      </w:pPr>
      <w:r>
        <w:rPr>
          <w:noProof/>
        </w:rPr>
        <mc:AlternateContent>
          <mc:Choice Requires="wps">
            <w:drawing>
              <wp:anchor distT="0" distB="0" distL="114300" distR="114300" simplePos="0" relativeHeight="251688960" behindDoc="0" locked="0" layoutInCell="1" allowOverlap="1" wp14:anchorId="7C9D1B80" wp14:editId="300D291E">
                <wp:simplePos x="0" y="0"/>
                <wp:positionH relativeFrom="column">
                  <wp:posOffset>18415</wp:posOffset>
                </wp:positionH>
                <wp:positionV relativeFrom="paragraph">
                  <wp:posOffset>80010</wp:posOffset>
                </wp:positionV>
                <wp:extent cx="31242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5F64A81F" w14:textId="30EACB48" w:rsidR="00D91B68" w:rsidRPr="005F6E1B" w:rsidRDefault="00D91B68" w:rsidP="00D91B68">
                            <w:pPr>
                              <w:pStyle w:val="Caption"/>
                            </w:pPr>
                            <w:r>
                              <w:t xml:space="preserve">Figure </w:t>
                            </w:r>
                            <w:fldSimple w:instr=" SEQ Figure \* ARABIC ">
                              <w:r w:rsidR="00BD66ED">
                                <w:rPr>
                                  <w:noProof/>
                                </w:rPr>
                                <w:t>4</w:t>
                              </w:r>
                            </w:fldSimple>
                            <w:r w:rsidR="005F6E1B">
                              <w:t>: Neural network structure, showing details of each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D1B80" id="Text Box 3" o:spid="_x0000_s1029" type="#_x0000_t202" style="position:absolute;margin-left:1.45pt;margin-top:6.3pt;width:24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" stroked="f">
                <v:textbox style="mso-fit-shape-to-text:t" inset="0,0,0,0">
                  <w:txbxContent>
                    <w:p w14:paraId="5F64A81F" w14:textId="30EACB48" w:rsidR="00D91B68" w:rsidRPr="005F6E1B" w:rsidRDefault="00D91B68" w:rsidP="00D91B68">
                      <w:pPr>
                        <w:pStyle w:val="Caption"/>
                      </w:pPr>
                      <w:r>
                        <w:t xml:space="preserve">Figure </w:t>
                      </w:r>
                      <w:fldSimple w:instr=" SEQ Figure \* ARABIC ">
                        <w:r w:rsidR="00BD66ED">
                          <w:rPr>
                            <w:noProof/>
                          </w:rPr>
                          <w:t>4</w:t>
                        </w:r>
                      </w:fldSimple>
                      <w:r w:rsidR="005F6E1B">
                        <w:t>: Neural network structure, showing details of each layer</w:t>
                      </w:r>
                    </w:p>
                  </w:txbxContent>
                </v:textbox>
              </v:shape>
            </w:pict>
          </mc:Fallback>
        </mc:AlternateContent>
      </w:r>
    </w:p>
    <w:p w14:paraId="6A395068" w14:textId="5471E67D" w:rsidR="00CB5059" w:rsidRDefault="00CB5059" w:rsidP="00CB5059">
      <w:pPr>
        <w:pStyle w:val="Standard"/>
        <w:spacing w:after="0"/>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b/>
          <w:bCs/>
          <w:sz w:val="20"/>
          <w:szCs w:val="20"/>
        </w:rPr>
        <w:t xml:space="preserve">Layer Normalisation </w:t>
      </w:r>
      <w:r w:rsidRPr="00E755EC">
        <w:rPr>
          <w:rFonts w:ascii="Times New Roman" w:hAnsi="Times New Roman" w:cs="Times New Roman"/>
          <w:bCs/>
          <w:sz w:val="20"/>
          <w:szCs w:val="20"/>
        </w:rPr>
        <w:t>[</w:t>
      </w:r>
      <w:r>
        <w:rPr>
          <w:rFonts w:ascii="Times New Roman" w:hAnsi="Times New Roman" w:cs="Times New Roman"/>
          <w:bCs/>
          <w:sz w:val="20"/>
          <w:szCs w:val="20"/>
        </w:rPr>
        <w:t>8</w:t>
      </w:r>
      <w:r w:rsidRPr="00E755EC">
        <w:rPr>
          <w:rFonts w:ascii="Times New Roman" w:hAnsi="Times New Roman" w:cs="Times New Roman"/>
          <w:bCs/>
          <w:sz w:val="20"/>
          <w:szCs w:val="20"/>
        </w:rPr>
        <w:t>]</w:t>
      </w:r>
      <w:r>
        <w:rPr>
          <w:rFonts w:ascii="Times New Roman" w:hAnsi="Times New Roman" w:cs="Times New Roman"/>
          <w:sz w:val="20"/>
          <w:szCs w:val="20"/>
        </w:rPr>
        <w:t>.</w:t>
      </w:r>
    </w:p>
    <w:p w14:paraId="33CE8CCF" w14:textId="6E348C37" w:rsidR="00CB5059" w:rsidRDefault="00CB5059" w:rsidP="00CB5059">
      <w:pPr>
        <w:pStyle w:val="Standard"/>
        <w:rPr>
          <w:rFonts w:ascii="Times New Roman" w:hAnsi="Times New Roman" w:cs="Times New Roman"/>
          <w:sz w:val="20"/>
          <w:szCs w:val="20"/>
        </w:rPr>
      </w:pPr>
      <w:r>
        <w:rPr>
          <w:rFonts w:ascii="Times New Roman" w:hAnsi="Times New Roman" w:cs="Times New Roman"/>
          <w:sz w:val="20"/>
          <w:szCs w:val="20"/>
        </w:rPr>
        <w:t xml:space="preserve">Output of normalisation layer is given by </w:t>
      </w:r>
      <m:oMath>
        <m:acc>
          <m:accPr>
            <m:chr m:val="̅"/>
            <m:ctrlPr>
              <w:rPr>
                <w:rFonts w:ascii="Cambria Math" w:hAnsi="Cambria Math"/>
                <w:i/>
                <w:sz w:val="18"/>
                <w:szCs w:val="18"/>
              </w:rPr>
            </m:ctrlPr>
          </m:acc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acc>
      </m:oMath>
      <w:r>
        <w:rPr>
          <w:rFonts w:ascii="Times New Roman" w:hAnsi="Times New Roman" w:cs="Times New Roman"/>
          <w:sz w:val="20"/>
          <w:szCs w:val="20"/>
        </w:rPr>
        <w:t>:</w:t>
      </w:r>
    </w:p>
    <w:p w14:paraId="15FCB1AD" w14:textId="77777777" w:rsidR="00CB5059" w:rsidRDefault="00435C61" w:rsidP="00CB5059">
      <w:pPr>
        <w:pStyle w:val="Standard"/>
        <w:jc w:val="center"/>
        <w:rPr>
          <w:rFonts w:ascii="Cambria Math" w:hAnsi="Cambria Math" w:cs="Times New Roman"/>
          <w:sz w:val="14"/>
          <w:szCs w:val="14"/>
        </w:rPr>
      </w:pPr>
      <m:oMath>
        <m:acc>
          <m:accPr>
            <m:chr m:val="̅"/>
            <m:ctrlPr>
              <w:rPr>
                <w:rFonts w:ascii="Cambria Math" w:hAnsi="Cambria Math"/>
                <w:i/>
                <w:sz w:val="18"/>
                <w:szCs w:val="18"/>
              </w:rPr>
            </m:ctrlPr>
          </m:acc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acc>
        <m:r>
          <w:rPr>
            <w:rFonts w:ascii="Cambria Math" w:hAnsi="Cambria Math"/>
            <w:sz w:val="18"/>
            <w:szCs w:val="18"/>
          </w:rPr>
          <m:t>=</m:t>
        </m:r>
        <m:f>
          <m:fPr>
            <m:ctrlPr>
              <w:rPr>
                <w:rFonts w:ascii="Cambria Math" w:hAnsi="Cambria Math"/>
                <w:sz w:val="18"/>
                <w:szCs w:val="18"/>
              </w:rPr>
            </m:ctrlPr>
          </m:fPr>
          <m:num>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r>
              <w:rPr>
                <w:rFonts w:ascii="Cambria Math" w:hAnsi="Cambria Math"/>
                <w:sz w:val="18"/>
                <w:szCs w:val="18"/>
              </w:rPr>
              <m:t>-μ</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num>
          <m:den>
            <m:rad>
              <m:radPr>
                <m:degHide m:val="1"/>
                <m:ctrlPr>
                  <w:rPr>
                    <w:rFonts w:ascii="Cambria Math" w:hAnsi="Cambria Math"/>
                    <w:sz w:val="18"/>
                    <w:szCs w:val="18"/>
                  </w:rPr>
                </m:ctrlPr>
              </m:radPr>
              <m:deg/>
              <m:e>
                <m:r>
                  <w:rPr>
                    <w:rFonts w:ascii="Cambria Math" w:hAnsi="Cambria Math"/>
                    <w:sz w:val="18"/>
                    <w:szCs w:val="18"/>
                  </w:rPr>
                  <m:t>Var</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+ϵ</m:t>
                </m:r>
              </m:e>
            </m:rad>
          </m:den>
        </m:f>
        <m:r>
          <w:rPr>
            <w:rFonts w:ascii="Cambria Math" w:hAnsi="Cambria Math"/>
            <w:sz w:val="18"/>
            <w:szCs w:val="18"/>
          </w:rPr>
          <m:t>*γ+β</m:t>
        </m:r>
      </m:oMath>
      <w:r w:rsidR="00CB5059" w:rsidRPr="00872249">
        <w:rPr>
          <w:rFonts w:ascii="Cambria Math" w:hAnsi="Cambria Math" w:cs="Times New Roman"/>
          <w:sz w:val="14"/>
          <w:szCs w:val="14"/>
        </w:rPr>
        <w:t xml:space="preserve">   </w:t>
      </w:r>
    </w:p>
    <w:p w14:paraId="1A38F079" w14:textId="77777777" w:rsidR="00CB5059" w:rsidRPr="00872249" w:rsidRDefault="00CB5059" w:rsidP="00CB5059">
      <w:pPr>
        <w:pStyle w:val="Standard"/>
        <w:jc w:val="center"/>
        <w:rPr>
          <w:rFonts w:ascii="Cambria Math" w:hAnsi="Cambria Math" w:cs="Times New Roman"/>
          <w:sz w:val="14"/>
          <w:szCs w:val="14"/>
        </w:rPr>
      </w:pPr>
      <m:oMath>
        <m:r>
          <w:rPr>
            <w:rFonts w:ascii="Cambria Math" w:hAnsi="Cambria Math"/>
            <w:sz w:val="18"/>
            <w:szCs w:val="18"/>
          </w:rPr>
          <m:t>μ</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H</m:t>
                </m:r>
              </m:den>
            </m:f>
          </m:e>
        </m:d>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H</m:t>
            </m:r>
          </m:sup>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nary>
      </m:oMath>
      <w:r w:rsidRPr="00872249">
        <w:rPr>
          <w:rFonts w:ascii="Cambria Math" w:hAnsi="Cambria Math" w:cs="Times New Roman"/>
          <w:sz w:val="14"/>
          <w:szCs w:val="14"/>
        </w:rPr>
        <w:t xml:space="preserve">,  </w:t>
      </w:r>
      <m:oMath>
        <m:r>
          <w:rPr>
            <w:rFonts w:ascii="Cambria Math" w:hAnsi="Cambria Math"/>
            <w:sz w:val="18"/>
            <w:szCs w:val="18"/>
          </w:rPr>
          <m:t>Var</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H</m:t>
                </m:r>
              </m:den>
            </m:f>
          </m:e>
        </m:d>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H</m:t>
            </m:r>
          </m:sup>
          <m:e>
            <m:sSup>
              <m:sSupPr>
                <m:ctrlPr>
                  <w:rPr>
                    <w:rFonts w:ascii="Cambria Math" w:hAnsi="Cambria Math"/>
                    <w:sz w:val="18"/>
                    <w:szCs w:val="18"/>
                  </w:rPr>
                </m:ctrlPr>
              </m:sSup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μ</m:t>
                        </m:r>
                      </m:e>
                      <m:sup>
                        <m:r>
                          <w:rPr>
                            <w:rFonts w:ascii="Cambria Math" w:hAnsi="Cambria Math"/>
                            <w:sz w:val="18"/>
                            <w:szCs w:val="18"/>
                          </w:rPr>
                          <m:t>l</m:t>
                        </m:r>
                      </m:sup>
                    </m:sSup>
                  </m:e>
                </m:d>
              </m:e>
              <m:sup>
                <m:r>
                  <w:rPr>
                    <w:rFonts w:ascii="Cambria Math" w:hAnsi="Cambria Math"/>
                    <w:sz w:val="18"/>
                    <w:szCs w:val="18"/>
                  </w:rPr>
                  <m:t>2</m:t>
                </m:r>
              </m:sup>
            </m:sSup>
          </m:e>
        </m:nary>
      </m:oMath>
    </w:p>
    <w:p w14:paraId="156E1565" w14:textId="7C60B4E8"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where, </w:t>
      </w:r>
      <w:r>
        <w:rPr>
          <w:rFonts w:ascii="Times New Roman" w:hAnsi="Times New Roman" w:cs="Times New Roman"/>
          <w:sz w:val="20"/>
          <w:szCs w:val="20"/>
          <w:vertAlign w:val="subscript"/>
        </w:rPr>
        <w:t xml:space="preserve"> </w:t>
      </w:r>
      <m:oMath>
        <m:sSubSup>
          <m:sSubSupPr>
            <m:ctrlPr>
              <w:rPr>
                <w:rFonts w:ascii="Cambria Math" w:hAnsi="Cambria Math"/>
                <w:sz w:val="18"/>
              </w:rPr>
            </m:ctrlPr>
          </m:sSubSupPr>
          <m:e>
            <m:r>
              <w:rPr>
                <w:rFonts w:ascii="Cambria Math" w:hAnsi="Cambria Math"/>
                <w:sz w:val="18"/>
              </w:rPr>
              <m:t>z</m:t>
            </m:r>
          </m:e>
          <m:sub>
            <m:r>
              <w:rPr>
                <w:rFonts w:ascii="Cambria Math" w:hAnsi="Cambria Math"/>
                <w:sz w:val="18"/>
              </w:rPr>
              <m:t>i</m:t>
            </m:r>
          </m:sub>
          <m:sup>
            <m:r>
              <w:rPr>
                <w:rFonts w:ascii="Cambria Math" w:hAnsi="Cambria Math"/>
                <w:sz w:val="18"/>
              </w:rPr>
              <m:t>l</m:t>
            </m:r>
          </m:sup>
        </m:sSubSup>
      </m:oMath>
      <w:r>
        <w:rPr>
          <w:rFonts w:ascii="Times New Roman" w:hAnsi="Times New Roman" w:cs="Times New Roman"/>
          <w:sz w:val="20"/>
          <w:szCs w:val="20"/>
          <w:vertAlign w:val="subscript"/>
        </w:rPr>
        <w:t xml:space="preserve"> </w:t>
      </w:r>
      <w:r>
        <w:rPr>
          <w:rFonts w:ascii="Times New Roman" w:hAnsi="Times New Roman" w:cs="Times New Roman"/>
          <w:sz w:val="20"/>
          <w:szCs w:val="20"/>
        </w:rPr>
        <w:t>is the value at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hidden unit of l</w:t>
      </w:r>
      <w:r>
        <w:rPr>
          <w:rFonts w:ascii="Times New Roman" w:hAnsi="Times New Roman" w:cs="Times New Roman"/>
          <w:sz w:val="20"/>
          <w:szCs w:val="20"/>
          <w:vertAlign w:val="superscript"/>
        </w:rPr>
        <w:t>th</w:t>
      </w:r>
      <w:r>
        <w:rPr>
          <w:rFonts w:ascii="Times New Roman" w:hAnsi="Times New Roman" w:cs="Times New Roman"/>
          <w:sz w:val="20"/>
          <w:szCs w:val="20"/>
        </w:rPr>
        <w:t xml:space="preserve"> layer and H is the number of hidden units in a layer. All the hidden units in a layer share the same normalization terms </w:t>
      </w:r>
      <m:oMath>
        <m:r>
          <w:rPr>
            <w:rFonts w:ascii="Cambria Math" w:hAnsi="Cambria Math"/>
            <w:sz w:val="18"/>
          </w:rPr>
          <m:t>μ</m:t>
        </m:r>
        <m:sSup>
          <m:sSupPr>
            <m:ctrlPr>
              <w:rPr>
                <w:rFonts w:ascii="Cambria Math" w:hAnsi="Cambria Math"/>
                <w:sz w:val="18"/>
              </w:rPr>
            </m:ctrlPr>
          </m:sSupPr>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rPr>
          <w:rFonts w:ascii="Times New Roman" w:hAnsi="Times New Roman" w:cs="Times New Roman"/>
          <w:sz w:val="20"/>
          <w:szCs w:val="20"/>
        </w:rPr>
        <w:t xml:space="preserve"> and </w:t>
      </w:r>
      <m:oMath>
        <m:r>
          <w:rPr>
            <w:rFonts w:ascii="Cambria Math" w:hAnsi="Cambria Math"/>
            <w:sz w:val="18"/>
          </w:rPr>
          <m:t>Var</m:t>
        </m:r>
        <m:sSup>
          <m:sSupPr>
            <m:ctrlPr>
              <w:rPr>
                <w:rFonts w:ascii="Cambria Math" w:hAnsi="Cambria Math"/>
                <w:sz w:val="18"/>
              </w:rPr>
            </m:ctrlPr>
          </m:sSupPr>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rPr>
          <w:rFonts w:ascii="Times New Roman" w:hAnsi="Times New Roman" w:cs="Times New Roman"/>
          <w:sz w:val="20"/>
          <w:szCs w:val="20"/>
        </w:rPr>
        <w:t>, but different training datapoints have different normalization terms. γ and β are learnable parameters.</w:t>
      </w:r>
    </w:p>
    <w:p w14:paraId="3B378973" w14:textId="050F8D04"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b/>
          <w:bCs/>
          <w:sz w:val="20"/>
          <w:szCs w:val="20"/>
        </w:rPr>
        <w:t xml:space="preserve">Activation function </w:t>
      </w:r>
      <w:r w:rsidRPr="00E755EC">
        <w:rPr>
          <w:rFonts w:ascii="Times New Roman" w:hAnsi="Times New Roman" w:cs="Times New Roman"/>
          <w:bCs/>
          <w:sz w:val="20"/>
          <w:szCs w:val="20"/>
        </w:rPr>
        <w:t>[</w:t>
      </w:r>
      <w:r>
        <w:rPr>
          <w:rFonts w:ascii="Times New Roman" w:hAnsi="Times New Roman" w:cs="Times New Roman"/>
          <w:bCs/>
          <w:sz w:val="20"/>
          <w:szCs w:val="20"/>
        </w:rPr>
        <w:t>9</w:t>
      </w:r>
      <w:r w:rsidRPr="00E755EC">
        <w:rPr>
          <w:rFonts w:ascii="Times New Roman" w:hAnsi="Times New Roman" w:cs="Times New Roman"/>
          <w:bCs/>
          <w:sz w:val="20"/>
          <w:szCs w:val="20"/>
        </w:rPr>
        <w:t>]</w:t>
      </w:r>
      <w:r>
        <w:rPr>
          <w:rFonts w:ascii="Times New Roman" w:hAnsi="Times New Roman" w:cs="Times New Roman"/>
          <w:sz w:val="20"/>
          <w:szCs w:val="20"/>
        </w:rPr>
        <w:t xml:space="preserve"> – PReLU</w:t>
      </w:r>
    </w:p>
    <w:p w14:paraId="5CA0DEBC" w14:textId="22D64166" w:rsidR="00CB5059" w:rsidRDefault="00CB5059" w:rsidP="00CB5059">
      <w:pPr>
        <w:pStyle w:val="Standard"/>
        <w:jc w:val="center"/>
        <w:rPr>
          <w:rFonts w:ascii="Times New Roman" w:hAnsi="Times New Roman" w:cs="Times New Roman"/>
          <w:sz w:val="20"/>
          <w:szCs w:val="20"/>
        </w:rPr>
      </w:pPr>
      <w:proofErr w:type="gramStart"/>
      <w:r>
        <w:rPr>
          <w:rFonts w:ascii="Times New Roman" w:hAnsi="Times New Roman" w:cs="Times New Roman"/>
          <w:sz w:val="20"/>
          <w:szCs w:val="20"/>
        </w:rPr>
        <w:t>PReLU(</w:t>
      </w:r>
      <w:proofErr w:type="gramEnd"/>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 xml:space="preserve">) = </w:t>
      </w:r>
      <w:r>
        <w:rPr>
          <w:rFonts w:ascii="Times New Roman" w:hAnsi="Times New Roman" w:cs="Times New Roman"/>
          <w:i/>
          <w:iCs/>
          <w:sz w:val="20"/>
          <w:szCs w:val="20"/>
        </w:rPr>
        <w:t>max</w:t>
      </w:r>
      <w:r>
        <w:rPr>
          <w:rFonts w:ascii="Times New Roman" w:hAnsi="Times New Roman" w:cs="Times New Roman"/>
          <w:sz w:val="20"/>
          <w:szCs w:val="20"/>
        </w:rPr>
        <w:t>(0,</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)+a</w:t>
      </w:r>
      <w:r>
        <w:rPr>
          <w:rFonts w:ascii="Times New Roman" w:hAnsi="Times New Roman" w:cs="Times New Roman"/>
          <w:sz w:val="20"/>
          <w:szCs w:val="20"/>
          <w:vertAlign w:val="subscript"/>
        </w:rPr>
        <w:t>0</w:t>
      </w:r>
      <w:r>
        <w:rPr>
          <w:rFonts w:ascii="Cambria Math" w:hAnsi="Cambria Math" w:cs="Cambria Math"/>
          <w:sz w:val="20"/>
          <w:szCs w:val="20"/>
        </w:rPr>
        <w:t>∗</w:t>
      </w:r>
      <w:r>
        <w:rPr>
          <w:rFonts w:ascii="Times New Roman" w:hAnsi="Times New Roman" w:cs="Times New Roman"/>
          <w:i/>
          <w:iCs/>
          <w:sz w:val="20"/>
          <w:szCs w:val="20"/>
        </w:rPr>
        <w:t>min</w:t>
      </w:r>
      <w:r>
        <w:rPr>
          <w:rFonts w:ascii="Times New Roman" w:hAnsi="Times New Roman" w:cs="Times New Roman"/>
          <w:sz w:val="20"/>
          <w:szCs w:val="20"/>
        </w:rPr>
        <w:t>(0,</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w:t>
      </w:r>
    </w:p>
    <w:p w14:paraId="228DC9F6" w14:textId="6D0F6BBC"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where, a</w:t>
      </w:r>
      <w:r>
        <w:rPr>
          <w:rFonts w:ascii="Times New Roman" w:hAnsi="Times New Roman" w:cs="Times New Roman"/>
          <w:sz w:val="20"/>
          <w:szCs w:val="20"/>
          <w:vertAlign w:val="subscript"/>
        </w:rPr>
        <w:t>0</w:t>
      </w:r>
      <w:r>
        <w:rPr>
          <w:rFonts w:ascii="Times New Roman" w:hAnsi="Times New Roman" w:cs="Times New Roman"/>
          <w:sz w:val="20"/>
          <w:szCs w:val="20"/>
        </w:rPr>
        <w:t xml:space="preserve"> is a learnable parameter.</w:t>
      </w:r>
    </w:p>
    <w:p w14:paraId="348998EA" w14:textId="37786CC3"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b/>
          <w:bCs/>
          <w:sz w:val="20"/>
          <w:szCs w:val="20"/>
        </w:rPr>
        <w:t>Loss function</w:t>
      </w:r>
      <w:r>
        <w:rPr>
          <w:rFonts w:ascii="Times New Roman" w:hAnsi="Times New Roman" w:cs="Times New Roman"/>
          <w:sz w:val="20"/>
          <w:szCs w:val="20"/>
        </w:rPr>
        <w:t xml:space="preserve"> - Mean squared percent error.</w:t>
      </w:r>
    </w:p>
    <w:p w14:paraId="1DBC2BD7" w14:textId="77777777" w:rsidR="00CB5059" w:rsidRPr="00AC5415" w:rsidRDefault="00435C61" w:rsidP="00CB5059">
      <w:pPr>
        <w:pStyle w:val="Standard"/>
        <w:jc w:val="both"/>
        <w:rPr>
          <w:rFonts w:ascii="Times New Roman" w:hAnsi="Times New Roman" w:cs="Times New Roman"/>
          <w:sz w:val="16"/>
          <w:szCs w:val="16"/>
        </w:rPr>
      </w:pPr>
      <m:oMathPara>
        <m:oMath>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N</m:t>
                  </m:r>
                </m:den>
              </m:f>
            </m:e>
          </m:d>
          <m:nary>
            <m:naryPr>
              <m:chr m:val="∑"/>
              <m:ctrlPr>
                <w:rPr>
                  <w:rFonts w:ascii="Cambria Math" w:hAnsi="Cambria Math"/>
                  <w:sz w:val="18"/>
                  <w:szCs w:val="18"/>
                </w:rPr>
              </m:ctrlPr>
            </m:naryPr>
            <m:sub>
              <m:r>
                <w:rPr>
                  <w:rFonts w:ascii="Cambria Math" w:hAnsi="Cambria Math"/>
                  <w:sz w:val="18"/>
                  <w:szCs w:val="18"/>
                </w:rPr>
                <m:t>j=1</m:t>
              </m:r>
            </m:sub>
            <m:sup>
              <m:r>
                <w:rPr>
                  <w:rFonts w:ascii="Cambria Math" w:hAnsi="Cambria Math"/>
                  <w:sz w:val="18"/>
                  <w:szCs w:val="18"/>
                </w:rPr>
                <m:t>N</m:t>
              </m:r>
            </m:sup>
            <m:e>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6</m:t>
                  </m:r>
                </m:sup>
                <m:e>
                  <m:sSup>
                    <m:sSupPr>
                      <m:ctrlPr>
                        <w:rPr>
                          <w:rFonts w:ascii="Cambria Math" w:hAnsi="Cambria Math"/>
                          <w:sz w:val="18"/>
                          <w:szCs w:val="18"/>
                        </w:rPr>
                      </m:ctrlPr>
                    </m:sSupPr>
                    <m:e>
                      <m:d>
                        <m:dPr>
                          <m:ctrlPr>
                            <w:rPr>
                              <w:rFonts w:ascii="Cambria Math" w:hAnsi="Cambria Math"/>
                              <w:sz w:val="18"/>
                              <w:szCs w:val="18"/>
                            </w:rPr>
                          </m:ctrlPr>
                        </m:dPr>
                        <m:e>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act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pred</m:t>
                                  </m:r>
                                </m:e>
                                <m:sub>
                                  <m:r>
                                    <w:rPr>
                                      <w:rFonts w:ascii="Cambria Math" w:hAnsi="Cambria Math"/>
                                      <w:sz w:val="18"/>
                                      <w:szCs w:val="18"/>
                                    </w:rPr>
                                    <m:t>ij</m:t>
                                  </m:r>
                                </m:sub>
                              </m:sSub>
                            </m:num>
                            <m:den>
                              <m:sSub>
                                <m:sSubPr>
                                  <m:ctrlPr>
                                    <w:rPr>
                                      <w:rFonts w:ascii="Cambria Math" w:hAnsi="Cambria Math"/>
                                      <w:sz w:val="18"/>
                                      <w:szCs w:val="18"/>
                                    </w:rPr>
                                  </m:ctrlPr>
                                </m:sSubPr>
                                <m:e>
                                  <m:r>
                                    <w:rPr>
                                      <w:rFonts w:ascii="Cambria Math" w:hAnsi="Cambria Math"/>
                                      <w:sz w:val="18"/>
                                      <w:szCs w:val="18"/>
                                    </w:rPr>
                                    <m:t>act</m:t>
                                  </m:r>
                                </m:e>
                                <m:sub>
                                  <m:r>
                                    <w:rPr>
                                      <w:rFonts w:ascii="Cambria Math" w:hAnsi="Cambria Math"/>
                                      <w:sz w:val="18"/>
                                      <w:szCs w:val="18"/>
                                    </w:rPr>
                                    <m:t>ij</m:t>
                                  </m:r>
                                </m:sub>
                              </m:sSub>
                            </m:den>
                          </m:f>
                          <m:r>
                            <w:rPr>
                              <w:rFonts w:ascii="Cambria Math" w:hAnsi="Cambria Math"/>
                              <w:sz w:val="18"/>
                              <w:szCs w:val="18"/>
                            </w:rPr>
                            <m:t>*100</m:t>
                          </m:r>
                        </m:e>
                      </m:d>
                    </m:e>
                    <m:sup>
                      <m:r>
                        <w:rPr>
                          <w:rFonts w:ascii="Cambria Math" w:hAnsi="Cambria Math"/>
                          <w:sz w:val="18"/>
                          <w:szCs w:val="18"/>
                        </w:rPr>
                        <m:t>2</m:t>
                      </m:r>
                    </m:sup>
                  </m:sSup>
                </m:e>
              </m:nary>
            </m:e>
          </m:nary>
        </m:oMath>
      </m:oMathPara>
    </w:p>
    <w:p w14:paraId="56EAA0FC" w14:textId="778C148F"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Where, N is the number training examples, act</w:t>
      </w:r>
      <w:r>
        <w:rPr>
          <w:rFonts w:ascii="Times New Roman" w:hAnsi="Times New Roman" w:cs="Times New Roman"/>
          <w:sz w:val="20"/>
          <w:szCs w:val="20"/>
          <w:vertAlign w:val="subscript"/>
        </w:rPr>
        <w:t>ij</w:t>
      </w:r>
      <w:r>
        <w:rPr>
          <w:rFonts w:ascii="Times New Roman" w:hAnsi="Times New Roman" w:cs="Times New Roman"/>
          <w:sz w:val="20"/>
          <w:szCs w:val="20"/>
        </w:rPr>
        <w:t xml:space="preserve"> is actual value of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output of j</w:t>
      </w:r>
      <w:r>
        <w:rPr>
          <w:rFonts w:ascii="Times New Roman" w:hAnsi="Times New Roman" w:cs="Times New Roman"/>
          <w:sz w:val="20"/>
          <w:szCs w:val="20"/>
          <w:vertAlign w:val="superscript"/>
        </w:rPr>
        <w:t>th</w:t>
      </w:r>
      <w:r>
        <w:rPr>
          <w:rFonts w:ascii="Times New Roman" w:hAnsi="Times New Roman" w:cs="Times New Roman"/>
          <w:sz w:val="20"/>
          <w:szCs w:val="20"/>
        </w:rPr>
        <w:t xml:space="preserve"> training example and pred</w:t>
      </w:r>
      <w:r>
        <w:rPr>
          <w:rFonts w:ascii="Times New Roman" w:hAnsi="Times New Roman" w:cs="Times New Roman"/>
          <w:sz w:val="20"/>
          <w:szCs w:val="20"/>
          <w:vertAlign w:val="subscript"/>
        </w:rPr>
        <w:t>ij</w:t>
      </w:r>
      <w:r>
        <w:rPr>
          <w:rFonts w:ascii="Times New Roman" w:hAnsi="Times New Roman" w:cs="Times New Roman"/>
          <w:sz w:val="20"/>
          <w:szCs w:val="20"/>
        </w:rPr>
        <w:t xml:space="preserve"> is predicted value of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output of j</w:t>
      </w:r>
      <w:r>
        <w:rPr>
          <w:rFonts w:ascii="Times New Roman" w:hAnsi="Times New Roman" w:cs="Times New Roman"/>
          <w:sz w:val="20"/>
          <w:szCs w:val="20"/>
          <w:vertAlign w:val="superscript"/>
        </w:rPr>
        <w:t>th</w:t>
      </w:r>
      <w:r>
        <w:rPr>
          <w:rFonts w:ascii="Times New Roman" w:hAnsi="Times New Roman" w:cs="Times New Roman"/>
          <w:sz w:val="20"/>
          <w:szCs w:val="20"/>
        </w:rPr>
        <w:t xml:space="preserve"> training example.</w:t>
      </w:r>
    </w:p>
    <w:p w14:paraId="022EC123" w14:textId="069260A7"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5. </w:t>
      </w:r>
      <w:r>
        <w:rPr>
          <w:rFonts w:ascii="Times New Roman" w:hAnsi="Times New Roman" w:cs="Times New Roman"/>
          <w:b/>
          <w:bCs/>
          <w:sz w:val="20"/>
          <w:szCs w:val="20"/>
        </w:rPr>
        <w:t xml:space="preserve">Adam optimizer </w:t>
      </w:r>
      <w:r w:rsidRPr="00E755EC">
        <w:rPr>
          <w:rFonts w:ascii="Times New Roman" w:hAnsi="Times New Roman" w:cs="Times New Roman"/>
          <w:bCs/>
          <w:sz w:val="20"/>
          <w:szCs w:val="20"/>
        </w:rPr>
        <w:t>[</w:t>
      </w:r>
      <w:r>
        <w:rPr>
          <w:rFonts w:ascii="Times New Roman" w:hAnsi="Times New Roman" w:cs="Times New Roman"/>
          <w:bCs/>
          <w:sz w:val="20"/>
          <w:szCs w:val="20"/>
        </w:rPr>
        <w:t>10</w:t>
      </w:r>
      <w:r w:rsidRPr="00E755EC">
        <w:rPr>
          <w:rFonts w:ascii="Times New Roman" w:hAnsi="Times New Roman" w:cs="Times New Roman"/>
          <w:bCs/>
          <w:sz w:val="20"/>
          <w:szCs w:val="20"/>
        </w:rPr>
        <w:t>]</w:t>
      </w:r>
      <w:r>
        <w:rPr>
          <w:rFonts w:ascii="Times New Roman" w:hAnsi="Times New Roman" w:cs="Times New Roman"/>
          <w:sz w:val="20"/>
          <w:szCs w:val="20"/>
        </w:rPr>
        <w:t xml:space="preserve"> used for minimising the loss, betas = {0.9, 0.999}, along with mini-batch gradient descent.</w:t>
      </w:r>
    </w:p>
    <w:p w14:paraId="56B40A2B" w14:textId="46973139"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6. Choice of activation function, loss function and optimizer </w:t>
      </w: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made after training and evaluating some simple neural networks on small dataset. It was observed that PReLU, mean squared percent error and Adam gave best results. Layer normalisation did not significantly improve the accuracy; however, it still gave positive results.</w:t>
      </w:r>
    </w:p>
    <w:p w14:paraId="741F6D44" w14:textId="77777777" w:rsidR="00CB5059" w:rsidRDefault="00CB5059" w:rsidP="00CB5059">
      <w:pPr>
        <w:pStyle w:val="Standard"/>
        <w:jc w:val="both"/>
        <w:rPr>
          <w:rFonts w:ascii="Arial" w:hAnsi="Arial" w:cs="Arial"/>
          <w:b/>
          <w:bCs/>
          <w:sz w:val="20"/>
          <w:szCs w:val="20"/>
        </w:rPr>
      </w:pPr>
      <w:r>
        <w:rPr>
          <w:rFonts w:ascii="Arial" w:hAnsi="Arial" w:cs="Arial"/>
          <w:b/>
          <w:bCs/>
          <w:sz w:val="20"/>
          <w:szCs w:val="20"/>
        </w:rPr>
        <w:t>TRAINING THE NEURAL NETWORK</w:t>
      </w:r>
    </w:p>
    <w:p w14:paraId="09CA5DB7" w14:textId="2A5F9D8B"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1. Various models were trained on each of the above cases by tuning following hyperparameters:</w:t>
      </w:r>
    </w:p>
    <w:p w14:paraId="3379F924"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 </w:t>
      </w:r>
      <w:r>
        <w:rPr>
          <w:rFonts w:ascii="Times New Roman" w:hAnsi="Times New Roman" w:cs="Times New Roman"/>
          <w:b/>
          <w:bCs/>
          <w:sz w:val="20"/>
          <w:szCs w:val="20"/>
        </w:rPr>
        <w:t>L1</w:t>
      </w:r>
      <w:r>
        <w:rPr>
          <w:rFonts w:ascii="Times New Roman" w:hAnsi="Times New Roman" w:cs="Times New Roman"/>
          <w:sz w:val="20"/>
          <w:szCs w:val="20"/>
        </w:rPr>
        <w:t xml:space="preserve"> = Number of hidden layers with layer normalisation and activation.</w:t>
      </w:r>
    </w:p>
    <w:p w14:paraId="6957B4BD"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II. </w:t>
      </w:r>
      <w:r>
        <w:rPr>
          <w:rFonts w:ascii="Times New Roman" w:hAnsi="Times New Roman" w:cs="Times New Roman"/>
          <w:b/>
          <w:bCs/>
          <w:sz w:val="20"/>
          <w:szCs w:val="20"/>
        </w:rPr>
        <w:t>N1</w:t>
      </w:r>
      <w:r>
        <w:rPr>
          <w:rFonts w:ascii="Times New Roman" w:hAnsi="Times New Roman" w:cs="Times New Roman"/>
          <w:sz w:val="20"/>
          <w:szCs w:val="20"/>
        </w:rPr>
        <w:t xml:space="preserve"> = Number of units in “</w:t>
      </w:r>
      <w:r>
        <w:rPr>
          <w:rFonts w:ascii="Times New Roman" w:hAnsi="Times New Roman" w:cs="Times New Roman"/>
          <w:b/>
          <w:bCs/>
          <w:sz w:val="20"/>
          <w:szCs w:val="20"/>
        </w:rPr>
        <w:t>L1</w:t>
      </w:r>
      <w:r>
        <w:rPr>
          <w:rFonts w:ascii="Times New Roman" w:hAnsi="Times New Roman" w:cs="Times New Roman"/>
          <w:sz w:val="20"/>
          <w:szCs w:val="20"/>
        </w:rPr>
        <w:t>” hidden layers.</w:t>
      </w:r>
    </w:p>
    <w:p w14:paraId="64BDAE9E"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III. </w:t>
      </w:r>
      <w:r>
        <w:rPr>
          <w:rFonts w:ascii="Times New Roman" w:hAnsi="Times New Roman" w:cs="Times New Roman"/>
          <w:b/>
          <w:bCs/>
          <w:sz w:val="20"/>
          <w:szCs w:val="20"/>
        </w:rPr>
        <w:t>N2</w:t>
      </w:r>
      <w:r>
        <w:rPr>
          <w:rFonts w:ascii="Times New Roman" w:hAnsi="Times New Roman" w:cs="Times New Roman"/>
          <w:sz w:val="20"/>
          <w:szCs w:val="20"/>
        </w:rPr>
        <w:t xml:space="preserve"> = Parameter defining number of units in remaining hidden layers.</w:t>
      </w:r>
    </w:p>
    <w:p w14:paraId="5BE0DC2E"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IV. </w:t>
      </w:r>
      <w:r>
        <w:rPr>
          <w:rFonts w:ascii="Times New Roman" w:hAnsi="Times New Roman" w:cs="Times New Roman"/>
          <w:b/>
          <w:bCs/>
          <w:sz w:val="20"/>
          <w:szCs w:val="20"/>
        </w:rPr>
        <w:t>Initial LR</w:t>
      </w:r>
      <w:r>
        <w:rPr>
          <w:rFonts w:ascii="Times New Roman" w:hAnsi="Times New Roman" w:cs="Times New Roman"/>
          <w:sz w:val="20"/>
          <w:szCs w:val="20"/>
        </w:rPr>
        <w:t xml:space="preserve"> = Initial learning rate.</w:t>
      </w:r>
    </w:p>
    <w:p w14:paraId="5C6BC96B" w14:textId="67A677BC"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V. </w:t>
      </w:r>
      <w:r>
        <w:rPr>
          <w:rFonts w:ascii="Times New Roman" w:hAnsi="Times New Roman" w:cs="Times New Roman"/>
          <w:b/>
          <w:bCs/>
          <w:sz w:val="20"/>
          <w:szCs w:val="20"/>
        </w:rPr>
        <w:t xml:space="preserve">Update period = </w:t>
      </w:r>
      <w:r>
        <w:rPr>
          <w:rFonts w:ascii="Times New Roman" w:hAnsi="Times New Roman" w:cs="Times New Roman"/>
          <w:sz w:val="20"/>
          <w:szCs w:val="20"/>
        </w:rPr>
        <w:t>Number of iterations after which the learning rate will be updated.</w:t>
      </w:r>
    </w:p>
    <w:p w14:paraId="2E1AFF9D" w14:textId="77777777"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VI. </w:t>
      </w:r>
      <w:r>
        <w:rPr>
          <w:rFonts w:ascii="Times New Roman" w:hAnsi="Times New Roman" w:cs="Times New Roman"/>
          <w:b/>
          <w:bCs/>
          <w:sz w:val="20"/>
          <w:szCs w:val="20"/>
        </w:rPr>
        <w:t xml:space="preserve">Update factor = </w:t>
      </w:r>
      <w:r>
        <w:rPr>
          <w:rFonts w:ascii="Times New Roman" w:hAnsi="Times New Roman" w:cs="Times New Roman"/>
          <w:sz w:val="20"/>
          <w:szCs w:val="20"/>
        </w:rPr>
        <w:t>Factor by which to divide on each update.</w:t>
      </w:r>
    </w:p>
    <w:p w14:paraId="5CCCF988" w14:textId="370DB8AD"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2. For tuning the hyperparameters mentioned above, several models were trained by randomly sampling the values of each hyperparameter from a certain interval best suited for that hyperparameter. Sampling interval of all hyperparameters was narrowed down over subsequent iterations, around the region giving best performance for finer tuning.</w:t>
      </w:r>
    </w:p>
    <w:tbl>
      <w:tblPr>
        <w:tblStyle w:val="GridTable1Light"/>
        <w:tblpPr w:leftFromText="180" w:rightFromText="180" w:vertAnchor="text" w:horzAnchor="margin" w:tblpXSpec="right" w:tblpY="2707"/>
        <w:tblW w:w="5000" w:type="pct"/>
        <w:tblLook w:val="04A0" w:firstRow="1" w:lastRow="0" w:firstColumn="1" w:lastColumn="0" w:noHBand="0" w:noVBand="1"/>
      </w:tblPr>
      <w:tblGrid>
        <w:gridCol w:w="2405"/>
        <w:gridCol w:w="2534"/>
      </w:tblGrid>
      <w:tr w:rsidR="00D91B68" w:rsidRPr="00B07812" w14:paraId="09F4F0FB" w14:textId="77777777" w:rsidTr="000A5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666666"/>
            </w:tcBorders>
            <w:shd w:val="clear" w:color="auto" w:fill="auto"/>
          </w:tcPr>
          <w:p w14:paraId="5449699B" w14:textId="77777777" w:rsidR="00D91B68" w:rsidRPr="00B07812" w:rsidRDefault="00D91B68" w:rsidP="000A501A">
            <w:pPr>
              <w:pStyle w:val="Standard"/>
              <w:spacing w:after="0" w:line="240" w:lineRule="auto"/>
              <w:jc w:val="both"/>
              <w:rPr>
                <w:rFonts w:ascii="Times New Roman" w:hAnsi="Times New Roman" w:cs="Times New Roman"/>
                <w:b w:val="0"/>
                <w:bCs w:val="0"/>
                <w:sz w:val="20"/>
                <w:szCs w:val="20"/>
              </w:rPr>
            </w:pPr>
            <w:r w:rsidRPr="00B07812">
              <w:rPr>
                <w:rFonts w:ascii="Times New Roman" w:hAnsi="Times New Roman" w:cs="Times New Roman"/>
                <w:b w:val="0"/>
                <w:bCs w:val="0"/>
                <w:sz w:val="20"/>
                <w:szCs w:val="20"/>
              </w:rPr>
              <w:t>Hyperparameters</w:t>
            </w:r>
          </w:p>
        </w:tc>
        <w:tc>
          <w:tcPr>
            <w:tcW w:w="2534" w:type="dxa"/>
            <w:tcBorders>
              <w:bottom w:val="single" w:sz="12" w:space="0" w:color="666666"/>
            </w:tcBorders>
            <w:shd w:val="clear" w:color="auto" w:fill="auto"/>
          </w:tcPr>
          <w:p w14:paraId="1F653D7F" w14:textId="77777777" w:rsidR="00D91B68" w:rsidRPr="00B07812" w:rsidRDefault="00D91B68" w:rsidP="000A501A">
            <w:pPr>
              <w:pStyle w:val="Standard"/>
              <w:spacing w:after="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07812">
              <w:rPr>
                <w:rFonts w:ascii="Times New Roman" w:hAnsi="Times New Roman" w:cs="Times New Roman"/>
                <w:sz w:val="20"/>
                <w:szCs w:val="20"/>
              </w:rPr>
              <w:t>Values</w:t>
            </w:r>
          </w:p>
        </w:tc>
      </w:tr>
      <w:tr w:rsidR="00D91B68" w:rsidRPr="00B07812" w14:paraId="44270C20" w14:textId="77777777" w:rsidTr="000A501A">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4CD775F" w14:textId="77777777" w:rsidR="00D91B68" w:rsidRPr="00B07812" w:rsidRDefault="00D91B68" w:rsidP="000A501A">
            <w:pPr>
              <w:pStyle w:val="Standard"/>
              <w:spacing w:after="0" w:line="240" w:lineRule="auto"/>
              <w:jc w:val="both"/>
              <w:rPr>
                <w:sz w:val="20"/>
                <w:szCs w:val="20"/>
              </w:rPr>
            </w:pPr>
            <w:r w:rsidRPr="00B07812">
              <w:rPr>
                <w:rFonts w:ascii="Times New Roman" w:hAnsi="Times New Roman" w:cs="Times New Roman"/>
                <w:color w:val="000000"/>
                <w:sz w:val="20"/>
                <w:szCs w:val="20"/>
              </w:rPr>
              <w:t># Training datapoints</w:t>
            </w:r>
          </w:p>
        </w:tc>
        <w:tc>
          <w:tcPr>
            <w:tcW w:w="2534" w:type="dxa"/>
            <w:shd w:val="clear" w:color="auto" w:fill="auto"/>
          </w:tcPr>
          <w:p w14:paraId="2969351B" w14:textId="4307D6A5" w:rsidR="00D91B68" w:rsidRPr="00B07812" w:rsidRDefault="00F36788" w:rsidP="000A501A">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sz w:val="20"/>
                <w:szCs w:val="20"/>
              </w:rPr>
              <w:t>890</w:t>
            </w:r>
          </w:p>
        </w:tc>
      </w:tr>
      <w:tr w:rsidR="00D91B68" w:rsidRPr="00B07812" w14:paraId="546DC510" w14:textId="77777777" w:rsidTr="000A501A">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908EDC2" w14:textId="77777777" w:rsidR="00D91B68" w:rsidRPr="00B07812" w:rsidRDefault="00D91B68" w:rsidP="000A501A">
            <w:pPr>
              <w:pStyle w:val="Standard"/>
              <w:spacing w:after="0" w:line="240" w:lineRule="auto"/>
              <w:jc w:val="both"/>
              <w:rPr>
                <w:sz w:val="20"/>
                <w:szCs w:val="20"/>
              </w:rPr>
            </w:pPr>
            <w:r w:rsidRPr="00B07812">
              <w:rPr>
                <w:rFonts w:ascii="Times New Roman" w:hAnsi="Times New Roman" w:cs="Times New Roman"/>
                <w:color w:val="000000"/>
                <w:sz w:val="20"/>
                <w:szCs w:val="20"/>
              </w:rPr>
              <w:t># Iterations</w:t>
            </w:r>
          </w:p>
        </w:tc>
        <w:tc>
          <w:tcPr>
            <w:tcW w:w="2534" w:type="dxa"/>
            <w:shd w:val="clear" w:color="auto" w:fill="auto"/>
          </w:tcPr>
          <w:p w14:paraId="569605EA" w14:textId="77777777" w:rsidR="00D91B68" w:rsidRPr="00B07812" w:rsidRDefault="00D91B68" w:rsidP="000A501A">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sz w:val="20"/>
                <w:szCs w:val="20"/>
              </w:rPr>
              <w:t>10,000</w:t>
            </w:r>
          </w:p>
        </w:tc>
      </w:tr>
      <w:tr w:rsidR="00D91B68" w:rsidRPr="00B07812" w14:paraId="4C98F7C7" w14:textId="77777777" w:rsidTr="000A501A">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22DD59A" w14:textId="77777777" w:rsidR="00D91B68" w:rsidRPr="00B07812" w:rsidRDefault="00D91B68" w:rsidP="000A501A">
            <w:pPr>
              <w:pStyle w:val="Standard"/>
              <w:spacing w:after="0" w:line="240" w:lineRule="auto"/>
              <w:jc w:val="both"/>
              <w:rPr>
                <w:sz w:val="20"/>
                <w:szCs w:val="20"/>
              </w:rPr>
            </w:pPr>
            <w:r w:rsidRPr="00B07812">
              <w:rPr>
                <w:rFonts w:ascii="Times New Roman" w:hAnsi="Times New Roman" w:cs="Times New Roman"/>
                <w:color w:val="000000"/>
                <w:sz w:val="20"/>
                <w:szCs w:val="20"/>
              </w:rPr>
              <w:t>Initial LR</w:t>
            </w:r>
          </w:p>
        </w:tc>
        <w:tc>
          <w:tcPr>
            <w:tcW w:w="2534" w:type="dxa"/>
            <w:shd w:val="clear" w:color="auto" w:fill="auto"/>
          </w:tcPr>
          <w:p w14:paraId="03681FCF" w14:textId="77777777" w:rsidR="00D91B68" w:rsidRPr="00B07812" w:rsidRDefault="00D91B68" w:rsidP="000A501A">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0.01</w:t>
            </w:r>
          </w:p>
        </w:tc>
      </w:tr>
      <w:tr w:rsidR="00D91B68" w:rsidRPr="00B07812" w14:paraId="39E00370" w14:textId="77777777" w:rsidTr="000A501A">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366743F" w14:textId="77777777" w:rsidR="00D91B68" w:rsidRPr="00B07812" w:rsidRDefault="00D91B68" w:rsidP="000A501A">
            <w:pPr>
              <w:pStyle w:val="Standard"/>
              <w:spacing w:after="0" w:line="240" w:lineRule="auto"/>
              <w:jc w:val="both"/>
              <w:rPr>
                <w:sz w:val="20"/>
                <w:szCs w:val="20"/>
              </w:rPr>
            </w:pPr>
            <w:r w:rsidRPr="00B07812">
              <w:rPr>
                <w:rFonts w:ascii="Times New Roman" w:hAnsi="Times New Roman" w:cs="Times New Roman"/>
                <w:color w:val="000000"/>
                <w:sz w:val="20"/>
                <w:szCs w:val="20"/>
              </w:rPr>
              <w:t>Update period</w:t>
            </w:r>
          </w:p>
        </w:tc>
        <w:tc>
          <w:tcPr>
            <w:tcW w:w="2534" w:type="dxa"/>
            <w:shd w:val="clear" w:color="auto" w:fill="auto"/>
          </w:tcPr>
          <w:p w14:paraId="2C865E65" w14:textId="1F245EB4" w:rsidR="00D91B68" w:rsidRPr="00B07812" w:rsidRDefault="00F36788" w:rsidP="000A501A">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1</w:t>
            </w:r>
            <w:r w:rsidR="00D91B68" w:rsidRPr="00B07812">
              <w:rPr>
                <w:rFonts w:ascii="Times New Roman" w:hAnsi="Times New Roman" w:cs="Times New Roman"/>
                <w:color w:val="000000"/>
                <w:sz w:val="20"/>
                <w:szCs w:val="20"/>
              </w:rPr>
              <w:t>,000</w:t>
            </w:r>
          </w:p>
        </w:tc>
      </w:tr>
      <w:tr w:rsidR="00D91B68" w:rsidRPr="00B07812" w14:paraId="0FEA241D" w14:textId="77777777" w:rsidTr="000A501A">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1F0A2BF" w14:textId="77777777" w:rsidR="00D91B68" w:rsidRPr="00B07812" w:rsidRDefault="00D91B68" w:rsidP="000A501A">
            <w:pPr>
              <w:pStyle w:val="Standard"/>
              <w:spacing w:after="0" w:line="240" w:lineRule="auto"/>
              <w:jc w:val="both"/>
              <w:rPr>
                <w:sz w:val="20"/>
                <w:szCs w:val="20"/>
              </w:rPr>
            </w:pPr>
            <w:r w:rsidRPr="00B07812">
              <w:rPr>
                <w:rFonts w:ascii="Times New Roman" w:hAnsi="Times New Roman" w:cs="Times New Roman"/>
                <w:color w:val="000000"/>
                <w:sz w:val="20"/>
                <w:szCs w:val="20"/>
              </w:rPr>
              <w:t>Update factor</w:t>
            </w:r>
          </w:p>
        </w:tc>
        <w:tc>
          <w:tcPr>
            <w:tcW w:w="2534" w:type="dxa"/>
            <w:shd w:val="clear" w:color="auto" w:fill="auto"/>
          </w:tcPr>
          <w:p w14:paraId="67A06907" w14:textId="77777777" w:rsidR="00D91B68" w:rsidRPr="00B07812" w:rsidRDefault="00D91B68" w:rsidP="000A501A">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sz w:val="20"/>
                <w:szCs w:val="20"/>
              </w:rPr>
              <w:t>2</w:t>
            </w:r>
          </w:p>
        </w:tc>
      </w:tr>
    </w:tbl>
    <w:p w14:paraId="3E8DCBE5" w14:textId="31477319"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3. Dataset generated earlier was shuffled and then datapoints were randomly selected from it, to generate training and validation datasets. Models were trained over training dataset and then, validation dataset was used to pick the best model. Finally, the model that performed best on the validation dataset was evaluated on the test dataset and results are tabulated in the next sections. After training few simple models, following values of learning rate parameters, mini-batch size number of mini-batches, number of iterations, etc. worked best:</w:t>
      </w:r>
    </w:p>
    <w:p w14:paraId="1D174DDE" w14:textId="77777777" w:rsidR="000A501A" w:rsidRDefault="000A501A" w:rsidP="00CB5059">
      <w:pPr>
        <w:pStyle w:val="Standard"/>
        <w:jc w:val="both"/>
        <w:rPr>
          <w:rFonts w:ascii="Times New Roman" w:hAnsi="Times New Roman" w:cs="Times New Roman"/>
          <w:sz w:val="20"/>
          <w:szCs w:val="20"/>
        </w:rPr>
      </w:pPr>
    </w:p>
    <w:p w14:paraId="35FF6A19" w14:textId="35CBC3B3" w:rsidR="00CB5059" w:rsidRDefault="00921B83" w:rsidP="00CB5059">
      <w:pPr>
        <w:pStyle w:val="Standard"/>
        <w:rPr>
          <w:rFonts w:ascii="Times New Roman" w:hAnsi="Times New Roman" w:cs="Times New Roman"/>
          <w:sz w:val="20"/>
          <w:szCs w:val="20"/>
        </w:rPr>
      </w:pPr>
      <w:r w:rsidRPr="00B07812">
        <w:rPr>
          <w:rFonts w:ascii="Times New Roman" w:hAnsi="Times New Roman" w:cs="Times New Roman"/>
          <w:bCs/>
          <w:sz w:val="18"/>
          <w:szCs w:val="18"/>
        </w:rPr>
        <w:t>4.</w:t>
      </w:r>
      <w:r>
        <w:rPr>
          <w:rFonts w:ascii="Times New Roman" w:hAnsi="Times New Roman" w:cs="Times New Roman"/>
          <w:b/>
          <w:bCs/>
          <w:sz w:val="18"/>
          <w:szCs w:val="18"/>
        </w:rPr>
        <w:t xml:space="preserve"> </w:t>
      </w:r>
      <w:r w:rsidR="00CB5059">
        <w:rPr>
          <w:rFonts w:ascii="Times New Roman" w:hAnsi="Times New Roman" w:cs="Times New Roman"/>
          <w:sz w:val="20"/>
          <w:szCs w:val="20"/>
        </w:rPr>
        <w:t>Models were trained using Pytorch [11] on NVIDIA GeForce GTX 1060 6GB GPU.</w:t>
      </w:r>
    </w:p>
    <w:p w14:paraId="20A83A52" w14:textId="77777777" w:rsidR="00CB5059" w:rsidRDefault="00CB5059" w:rsidP="00CB5059">
      <w:pPr>
        <w:pStyle w:val="Standard"/>
        <w:rPr>
          <w:rFonts w:ascii="Arial" w:hAnsi="Arial" w:cs="Arial"/>
          <w:sz w:val="20"/>
          <w:szCs w:val="20"/>
        </w:rPr>
      </w:pPr>
      <w:r>
        <w:rPr>
          <w:rFonts w:ascii="Arial" w:hAnsi="Arial" w:cs="Arial"/>
          <w:b/>
          <w:bCs/>
          <w:sz w:val="20"/>
          <w:szCs w:val="20"/>
        </w:rPr>
        <w:t>RESULTS OBTAINED AFTER TRAINING</w:t>
      </w:r>
    </w:p>
    <w:p w14:paraId="0D257513" w14:textId="3E3CC983" w:rsidR="00606FFE" w:rsidRDefault="00F358A4" w:rsidP="00606FFE">
      <w:pPr>
        <w:jc w:val="both"/>
        <w:rPr>
          <w:rFonts w:ascii="Times New Roman" w:hAnsi="Times New Roman" w:cs="Times New Roman"/>
          <w:sz w:val="20"/>
          <w:szCs w:val="20"/>
        </w:rPr>
      </w:pPr>
      <w:r>
        <w:rPr>
          <w:rFonts w:ascii="Times New Roman" w:hAnsi="Times New Roman" w:cs="Times New Roman"/>
          <w:sz w:val="20"/>
          <w:szCs w:val="20"/>
        </w:rPr>
        <w:t xml:space="preserve">1. </w:t>
      </w:r>
      <w:r w:rsidR="00921B83">
        <w:rPr>
          <w:rFonts w:ascii="Times New Roman" w:hAnsi="Times New Roman" w:cs="Times New Roman"/>
          <w:sz w:val="20"/>
          <w:szCs w:val="20"/>
        </w:rPr>
        <w:t xml:space="preserve">After training several models, neural network </w:t>
      </w:r>
      <w:proofErr w:type="gramStart"/>
      <w:r w:rsidR="00921B83">
        <w:rPr>
          <w:rFonts w:ascii="Times New Roman" w:hAnsi="Times New Roman" w:cs="Times New Roman"/>
          <w:sz w:val="20"/>
          <w:szCs w:val="20"/>
        </w:rPr>
        <w:t>similar to</w:t>
      </w:r>
      <w:proofErr w:type="gramEnd"/>
      <w:r w:rsidR="00921B83">
        <w:rPr>
          <w:rFonts w:ascii="Times New Roman" w:hAnsi="Times New Roman" w:cs="Times New Roman"/>
          <w:sz w:val="20"/>
          <w:szCs w:val="20"/>
        </w:rPr>
        <w:t xml:space="preserve"> the following architecture worked best</w:t>
      </w:r>
      <w:r>
        <w:rPr>
          <w:rFonts w:ascii="Times New Roman" w:hAnsi="Times New Roman" w:cs="Times New Roman"/>
          <w:sz w:val="20"/>
          <w:szCs w:val="20"/>
        </w:rPr>
        <w:t xml:space="preserve"> for amount of data that was generated for training. For the given values of hyperparameters deviation of the worst datapoint among the validation dataset was brought down to less than 5 percent</w:t>
      </w:r>
      <w:r w:rsidR="00921B83">
        <w:rPr>
          <w:rFonts w:ascii="Times New Roman" w:hAnsi="Times New Roman" w:cs="Times New Roman"/>
          <w:sz w:val="20"/>
          <w:szCs w:val="20"/>
        </w:rPr>
        <w:t>:</w:t>
      </w:r>
    </w:p>
    <w:p w14:paraId="172D9022" w14:textId="3C776B9E" w:rsidR="00921B83" w:rsidRPr="00917528" w:rsidRDefault="00921B83" w:rsidP="00921B83">
      <w:pPr>
        <w:jc w:val="center"/>
        <w:rPr>
          <w:rFonts w:ascii="Times New Roman" w:hAnsi="Times New Roman" w:cs="Times New Roman"/>
          <w:sz w:val="20"/>
          <w:szCs w:val="20"/>
        </w:rPr>
      </w:pPr>
      <w:r w:rsidRPr="00472216">
        <w:rPr>
          <w:rFonts w:ascii="Times New Roman" w:hAnsi="Times New Roman" w:cs="Times New Roman"/>
          <w:b/>
          <w:sz w:val="20"/>
          <w:szCs w:val="20"/>
        </w:rPr>
        <w:t>L1</w:t>
      </w:r>
      <w:r>
        <w:rPr>
          <w:rFonts w:ascii="Times New Roman" w:hAnsi="Times New Roman" w:cs="Times New Roman"/>
          <w:sz w:val="20"/>
          <w:szCs w:val="20"/>
        </w:rPr>
        <w:t xml:space="preserve"> = </w:t>
      </w:r>
      <w:r w:rsidR="00F36788">
        <w:rPr>
          <w:rFonts w:ascii="Times New Roman" w:hAnsi="Times New Roman" w:cs="Times New Roman"/>
          <w:sz w:val="20"/>
          <w:szCs w:val="20"/>
        </w:rPr>
        <w:t>4</w:t>
      </w:r>
      <w:r>
        <w:rPr>
          <w:rFonts w:ascii="Times New Roman" w:hAnsi="Times New Roman" w:cs="Times New Roman"/>
          <w:sz w:val="20"/>
          <w:szCs w:val="20"/>
        </w:rPr>
        <w:t xml:space="preserve">, </w:t>
      </w:r>
      <w:r w:rsidRPr="00472216">
        <w:rPr>
          <w:rFonts w:ascii="Times New Roman" w:hAnsi="Times New Roman" w:cs="Times New Roman"/>
          <w:b/>
          <w:sz w:val="20"/>
          <w:szCs w:val="20"/>
        </w:rPr>
        <w:t>N1</w:t>
      </w:r>
      <w:r>
        <w:rPr>
          <w:rFonts w:ascii="Times New Roman" w:hAnsi="Times New Roman" w:cs="Times New Roman"/>
          <w:sz w:val="20"/>
          <w:szCs w:val="20"/>
        </w:rPr>
        <w:t xml:space="preserve"> = 270, </w:t>
      </w:r>
      <w:r w:rsidRPr="00472216">
        <w:rPr>
          <w:rFonts w:ascii="Times New Roman" w:hAnsi="Times New Roman" w:cs="Times New Roman"/>
          <w:b/>
          <w:sz w:val="20"/>
          <w:szCs w:val="20"/>
        </w:rPr>
        <w:t>N2</w:t>
      </w:r>
      <w:r>
        <w:rPr>
          <w:rFonts w:ascii="Times New Roman" w:hAnsi="Times New Roman" w:cs="Times New Roman"/>
          <w:sz w:val="20"/>
          <w:szCs w:val="20"/>
        </w:rPr>
        <w:t xml:space="preserve"> = 3</w:t>
      </w:r>
      <w:r w:rsidR="00352CE3">
        <w:rPr>
          <w:rFonts w:ascii="Times New Roman" w:hAnsi="Times New Roman" w:cs="Times New Roman"/>
          <w:sz w:val="20"/>
          <w:szCs w:val="20"/>
        </w:rPr>
        <w:t xml:space="preserve"> </w:t>
      </w:r>
    </w:p>
    <w:tbl>
      <w:tblPr>
        <w:tblStyle w:val="GridTable1Light"/>
        <w:tblpPr w:leftFromText="180" w:rightFromText="180" w:vertAnchor="text" w:horzAnchor="margin" w:tblpXSpec="right" w:tblpY="1501"/>
        <w:tblW w:w="5018" w:type="pct"/>
        <w:tblLook w:val="04A0" w:firstRow="1" w:lastRow="0" w:firstColumn="1" w:lastColumn="0" w:noHBand="0" w:noVBand="1"/>
      </w:tblPr>
      <w:tblGrid>
        <w:gridCol w:w="988"/>
        <w:gridCol w:w="1984"/>
        <w:gridCol w:w="1985"/>
      </w:tblGrid>
      <w:tr w:rsidR="000A501A" w:rsidRPr="00B07812" w14:paraId="3EB80FFC" w14:textId="77777777" w:rsidTr="004E43F4">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988" w:type="dxa"/>
          </w:tcPr>
          <w:p w14:paraId="1ECCA69B" w14:textId="77777777" w:rsidR="000A501A" w:rsidRPr="00B07812" w:rsidRDefault="000A501A" w:rsidP="004E43F4">
            <w:pPr>
              <w:pStyle w:val="TableContents"/>
              <w:spacing w:after="0" w:line="240" w:lineRule="auto"/>
              <w:rPr>
                <w:rFonts w:ascii="Times New Roman" w:hAnsi="Times New Roman" w:cs="Times New Roman"/>
                <w:b w:val="0"/>
                <w:bCs w:val="0"/>
                <w:color w:val="000000"/>
                <w:sz w:val="20"/>
                <w:szCs w:val="20"/>
              </w:rPr>
            </w:pPr>
          </w:p>
          <w:p w14:paraId="2C2059D5" w14:textId="77777777" w:rsidR="000A501A" w:rsidRPr="00B07812" w:rsidRDefault="000A501A" w:rsidP="004E43F4">
            <w:pPr>
              <w:pStyle w:val="TableContents"/>
              <w:spacing w:after="0" w:line="240" w:lineRule="auto"/>
              <w:rPr>
                <w:sz w:val="20"/>
                <w:szCs w:val="20"/>
              </w:rPr>
            </w:pPr>
            <w:r w:rsidRPr="00B07812">
              <w:rPr>
                <w:rFonts w:ascii="Times New Roman" w:hAnsi="Times New Roman" w:cs="Times New Roman"/>
                <w:b w:val="0"/>
                <w:bCs w:val="0"/>
                <w:color w:val="000000"/>
                <w:sz w:val="20"/>
                <w:szCs w:val="20"/>
              </w:rPr>
              <w:t>Output</w:t>
            </w:r>
          </w:p>
        </w:tc>
        <w:tc>
          <w:tcPr>
            <w:tcW w:w="1984" w:type="dxa"/>
          </w:tcPr>
          <w:p w14:paraId="70230BD4" w14:textId="77777777" w:rsidR="000A501A" w:rsidRPr="00B07812" w:rsidRDefault="000A501A" w:rsidP="004E43F4">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B07812">
              <w:rPr>
                <w:rFonts w:ascii="Times New Roman" w:hAnsi="Times New Roman" w:cs="Times New Roman"/>
                <w:b w:val="0"/>
                <w:bCs w:val="0"/>
                <w:color w:val="000000"/>
                <w:sz w:val="20"/>
                <w:szCs w:val="20"/>
                <w:u w:val="single"/>
              </w:rPr>
              <w:t>Mean Percent deviation</w:t>
            </w:r>
          </w:p>
        </w:tc>
        <w:tc>
          <w:tcPr>
            <w:tcW w:w="1985" w:type="dxa"/>
          </w:tcPr>
          <w:p w14:paraId="0B89C0DA" w14:textId="77777777" w:rsidR="000A501A" w:rsidRPr="00B07812" w:rsidRDefault="000A501A" w:rsidP="004E43F4">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B07812">
              <w:rPr>
                <w:rFonts w:ascii="Times New Roman" w:hAnsi="Times New Roman" w:cs="Times New Roman"/>
                <w:b w:val="0"/>
                <w:bCs w:val="0"/>
                <w:color w:val="000000"/>
                <w:sz w:val="20"/>
                <w:szCs w:val="20"/>
                <w:u w:val="single"/>
              </w:rPr>
              <w:t>Max. Percent deviation</w:t>
            </w:r>
          </w:p>
        </w:tc>
      </w:tr>
      <w:tr w:rsidR="000A501A" w:rsidRPr="00B07812" w14:paraId="2157A8CC" w14:textId="77777777" w:rsidTr="004E43F4">
        <w:trPr>
          <w:trHeight w:val="293"/>
        </w:trPr>
        <w:tc>
          <w:tcPr>
            <w:cnfStyle w:val="001000000000" w:firstRow="0" w:lastRow="0" w:firstColumn="1" w:lastColumn="0" w:oddVBand="0" w:evenVBand="0" w:oddHBand="0" w:evenHBand="0" w:firstRowFirstColumn="0" w:firstRowLastColumn="0" w:lastRowFirstColumn="0" w:lastRowLastColumn="0"/>
            <w:tcW w:w="988" w:type="dxa"/>
          </w:tcPr>
          <w:p w14:paraId="364A1781" w14:textId="77777777" w:rsidR="000A501A" w:rsidRPr="00B07812" w:rsidRDefault="000A501A" w:rsidP="004E43F4">
            <w:pPr>
              <w:pStyle w:val="TableContents"/>
              <w:spacing w:after="0" w:line="240" w:lineRule="auto"/>
              <w:rPr>
                <w:sz w:val="20"/>
                <w:szCs w:val="20"/>
                <w:vertAlign w:val="subscript"/>
              </w:rPr>
            </w:pPr>
            <w:proofErr w:type="spellStart"/>
            <w:r w:rsidRPr="00B07812">
              <w:rPr>
                <w:rFonts w:ascii="Times New Roman" w:hAnsi="Times New Roman" w:cs="Times New Roman"/>
                <w:b w:val="0"/>
                <w:bCs w:val="0"/>
                <w:color w:val="000000"/>
                <w:sz w:val="20"/>
                <w:szCs w:val="20"/>
              </w:rPr>
              <w:t>F</w:t>
            </w:r>
            <w:r w:rsidRPr="00B07812">
              <w:rPr>
                <w:rFonts w:ascii="Times New Roman" w:hAnsi="Times New Roman" w:cs="Times New Roman"/>
                <w:b w:val="0"/>
                <w:bCs w:val="0"/>
                <w:color w:val="000000"/>
                <w:sz w:val="20"/>
                <w:szCs w:val="20"/>
                <w:vertAlign w:val="subscript"/>
              </w:rPr>
              <w:t>feed</w:t>
            </w:r>
            <w:proofErr w:type="spellEnd"/>
          </w:p>
        </w:tc>
        <w:tc>
          <w:tcPr>
            <w:tcW w:w="1984" w:type="dxa"/>
            <w:vAlign w:val="bottom"/>
          </w:tcPr>
          <w:p w14:paraId="53748B5A" w14:textId="77777777" w:rsidR="000A501A" w:rsidRPr="00B07812" w:rsidRDefault="000A501A" w:rsidP="004E43F4">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0.13</w:t>
            </w:r>
          </w:p>
        </w:tc>
        <w:tc>
          <w:tcPr>
            <w:tcW w:w="1985" w:type="dxa"/>
            <w:vAlign w:val="bottom"/>
          </w:tcPr>
          <w:p w14:paraId="3912CD38" w14:textId="77777777" w:rsidR="000A501A" w:rsidRPr="00B07812" w:rsidRDefault="000A501A" w:rsidP="004E43F4">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0.49</w:t>
            </w:r>
          </w:p>
        </w:tc>
      </w:tr>
      <w:tr w:rsidR="000A501A" w:rsidRPr="00B07812" w14:paraId="10633E3A" w14:textId="77777777" w:rsidTr="004E43F4">
        <w:tc>
          <w:tcPr>
            <w:cnfStyle w:val="001000000000" w:firstRow="0" w:lastRow="0" w:firstColumn="1" w:lastColumn="0" w:oddVBand="0" w:evenVBand="0" w:oddHBand="0" w:evenHBand="0" w:firstRowFirstColumn="0" w:firstRowLastColumn="0" w:lastRowFirstColumn="0" w:lastRowLastColumn="0"/>
            <w:tcW w:w="988" w:type="dxa"/>
          </w:tcPr>
          <w:p w14:paraId="3AF37094" w14:textId="77777777" w:rsidR="000A501A" w:rsidRPr="00B07812" w:rsidRDefault="000A501A" w:rsidP="004E43F4">
            <w:pPr>
              <w:pStyle w:val="TableContents"/>
              <w:spacing w:after="0" w:line="240" w:lineRule="auto"/>
              <w:rPr>
                <w:sz w:val="20"/>
                <w:szCs w:val="20"/>
              </w:rPr>
            </w:pPr>
            <w:proofErr w:type="spellStart"/>
            <w:r w:rsidRPr="00B07812">
              <w:rPr>
                <w:rFonts w:ascii="Times New Roman" w:hAnsi="Times New Roman" w:cs="Times New Roman"/>
                <w:b w:val="0"/>
                <w:bCs w:val="0"/>
                <w:color w:val="000000"/>
                <w:sz w:val="20"/>
                <w:szCs w:val="20"/>
              </w:rPr>
              <w:t>F</w:t>
            </w:r>
            <w:r w:rsidRPr="00B07812">
              <w:rPr>
                <w:rFonts w:ascii="Times New Roman" w:hAnsi="Times New Roman" w:cs="Times New Roman"/>
                <w:b w:val="0"/>
                <w:bCs w:val="0"/>
                <w:color w:val="000000"/>
                <w:sz w:val="20"/>
                <w:szCs w:val="20"/>
                <w:vertAlign w:val="subscript"/>
              </w:rPr>
              <w:t>normal</w:t>
            </w:r>
            <w:proofErr w:type="spellEnd"/>
          </w:p>
        </w:tc>
        <w:tc>
          <w:tcPr>
            <w:tcW w:w="1984" w:type="dxa"/>
            <w:vAlign w:val="bottom"/>
          </w:tcPr>
          <w:p w14:paraId="2832A8C5" w14:textId="77777777" w:rsidR="000A501A" w:rsidRPr="00B07812" w:rsidRDefault="000A501A" w:rsidP="004E43F4">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0.13</w:t>
            </w:r>
          </w:p>
        </w:tc>
        <w:tc>
          <w:tcPr>
            <w:tcW w:w="1985" w:type="dxa"/>
            <w:vAlign w:val="bottom"/>
          </w:tcPr>
          <w:p w14:paraId="3A816096" w14:textId="77777777" w:rsidR="000A501A" w:rsidRPr="00B07812" w:rsidRDefault="000A501A" w:rsidP="004E43F4">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0.55</w:t>
            </w:r>
          </w:p>
        </w:tc>
      </w:tr>
      <w:tr w:rsidR="000A501A" w:rsidRPr="00B07812" w14:paraId="036F47CE" w14:textId="77777777" w:rsidTr="004E43F4">
        <w:tc>
          <w:tcPr>
            <w:cnfStyle w:val="001000000000" w:firstRow="0" w:lastRow="0" w:firstColumn="1" w:lastColumn="0" w:oddVBand="0" w:evenVBand="0" w:oddHBand="0" w:evenHBand="0" w:firstRowFirstColumn="0" w:firstRowLastColumn="0" w:lastRowFirstColumn="0" w:lastRowLastColumn="0"/>
            <w:tcW w:w="988" w:type="dxa"/>
          </w:tcPr>
          <w:p w14:paraId="4A56E17B" w14:textId="77777777" w:rsidR="000A501A" w:rsidRPr="00B07812" w:rsidRDefault="000A501A" w:rsidP="004E43F4">
            <w:pPr>
              <w:pStyle w:val="TableContents"/>
              <w:spacing w:after="0" w:line="240" w:lineRule="auto"/>
              <w:rPr>
                <w:sz w:val="20"/>
                <w:szCs w:val="20"/>
              </w:rPr>
            </w:pPr>
            <w:proofErr w:type="spellStart"/>
            <w:r w:rsidRPr="00B07812">
              <w:rPr>
                <w:rFonts w:ascii="Times New Roman" w:hAnsi="Times New Roman" w:cs="Times New Roman"/>
                <w:b w:val="0"/>
                <w:bCs w:val="0"/>
                <w:color w:val="000000"/>
                <w:sz w:val="20"/>
                <w:szCs w:val="20"/>
              </w:rPr>
              <w:t>F</w:t>
            </w:r>
            <w:r w:rsidRPr="00B07812">
              <w:rPr>
                <w:rFonts w:ascii="Times New Roman" w:hAnsi="Times New Roman" w:cs="Times New Roman"/>
                <w:b w:val="0"/>
                <w:bCs w:val="0"/>
                <w:color w:val="000000"/>
                <w:sz w:val="20"/>
                <w:szCs w:val="20"/>
                <w:vertAlign w:val="subscript"/>
              </w:rPr>
              <w:t>axial</w:t>
            </w:r>
            <w:proofErr w:type="spellEnd"/>
          </w:p>
        </w:tc>
        <w:tc>
          <w:tcPr>
            <w:tcW w:w="1984" w:type="dxa"/>
            <w:vAlign w:val="bottom"/>
          </w:tcPr>
          <w:p w14:paraId="0214FE2F" w14:textId="77777777" w:rsidR="000A501A" w:rsidRPr="00B07812" w:rsidRDefault="000A501A" w:rsidP="004E43F4">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0.25</w:t>
            </w:r>
          </w:p>
        </w:tc>
        <w:tc>
          <w:tcPr>
            <w:tcW w:w="1985" w:type="dxa"/>
            <w:vAlign w:val="bottom"/>
          </w:tcPr>
          <w:p w14:paraId="7A680406" w14:textId="77777777" w:rsidR="000A501A" w:rsidRPr="00B07812" w:rsidRDefault="000A501A" w:rsidP="004E43F4">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0.94</w:t>
            </w:r>
          </w:p>
        </w:tc>
      </w:tr>
    </w:tbl>
    <w:p w14:paraId="71090CA0" w14:textId="4656C13B" w:rsidR="003E15C3" w:rsidRDefault="00F358A4" w:rsidP="00D7554F">
      <w:pPr>
        <w:jc w:val="both"/>
        <w:rPr>
          <w:rFonts w:ascii="Times New Roman" w:hAnsi="Times New Roman" w:cs="Times New Roman"/>
          <w:sz w:val="20"/>
          <w:szCs w:val="20"/>
        </w:rPr>
      </w:pPr>
      <w:r>
        <w:rPr>
          <w:rFonts w:ascii="Times New Roman" w:hAnsi="Times New Roman" w:cs="Times New Roman"/>
          <w:sz w:val="20"/>
          <w:szCs w:val="20"/>
        </w:rPr>
        <w:t xml:space="preserve">2. Apart from the training and validation dataset a separate dataset was also generated to report the results. In the following table, maximum and mean percent deviations of predicted values from actual values is </w:t>
      </w:r>
      <w:r w:rsidR="00B86365">
        <w:rPr>
          <w:rFonts w:ascii="Times New Roman" w:hAnsi="Times New Roman" w:cs="Times New Roman"/>
          <w:sz w:val="20"/>
          <w:szCs w:val="20"/>
        </w:rPr>
        <w:t>written:</w:t>
      </w:r>
    </w:p>
    <w:p w14:paraId="093FD9AA" w14:textId="2CE72292" w:rsidR="000A501A" w:rsidRDefault="000A501A" w:rsidP="00D7554F">
      <w:pPr>
        <w:jc w:val="both"/>
        <w:rPr>
          <w:rFonts w:ascii="Times New Roman" w:hAnsi="Times New Roman" w:cs="Times New Roman"/>
          <w:sz w:val="20"/>
          <w:szCs w:val="20"/>
        </w:rPr>
      </w:pPr>
    </w:p>
    <w:p w14:paraId="3A260645" w14:textId="77777777" w:rsidR="004E43F4" w:rsidRDefault="004E43F4" w:rsidP="00D7554F">
      <w:pPr>
        <w:jc w:val="both"/>
        <w:rPr>
          <w:rFonts w:ascii="Times New Roman" w:hAnsi="Times New Roman" w:cs="Times New Roman"/>
          <w:sz w:val="20"/>
          <w:szCs w:val="20"/>
        </w:rPr>
      </w:pPr>
    </w:p>
    <w:p w14:paraId="59848DE9" w14:textId="475C8D07" w:rsidR="00B51431" w:rsidRDefault="00B51431" w:rsidP="00D7554F">
      <w:pPr>
        <w:spacing w:before="240"/>
        <w:jc w:val="both"/>
        <w:rPr>
          <w:rFonts w:ascii="Times New Roman" w:hAnsi="Times New Roman" w:cs="Times New Roman"/>
          <w:sz w:val="20"/>
          <w:szCs w:val="20"/>
        </w:rPr>
      </w:pPr>
      <w:r>
        <w:rPr>
          <w:rFonts w:ascii="Times New Roman" w:hAnsi="Times New Roman" w:cs="Times New Roman"/>
          <w:sz w:val="20"/>
          <w:szCs w:val="20"/>
        </w:rPr>
        <w:t>3. Graphs shown below depicts the training and validation errors over the course of training.</w:t>
      </w:r>
    </w:p>
    <w:p w14:paraId="449B12DE" w14:textId="0FABA2F4" w:rsidR="00B51431"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lastRenderedPageBreak/>
        <w:drawing>
          <wp:anchor distT="0" distB="0" distL="114300" distR="114300" simplePos="0" relativeHeight="251699200" behindDoc="0" locked="0" layoutInCell="1" allowOverlap="1" wp14:anchorId="6F0D5605" wp14:editId="3A3CD28C">
            <wp:simplePos x="0" y="0"/>
            <wp:positionH relativeFrom="margin">
              <wp:posOffset>0</wp:posOffset>
            </wp:positionH>
            <wp:positionV relativeFrom="paragraph">
              <wp:posOffset>0</wp:posOffset>
            </wp:positionV>
            <wp:extent cx="3142615" cy="2356485"/>
            <wp:effectExtent l="0" t="0" r="635" b="5715"/>
            <wp:wrapNone/>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2615" cy="2356485"/>
                    </a:xfrm>
                    <a:prstGeom prst="rect">
                      <a:avLst/>
                    </a:prstGeom>
                  </pic:spPr>
                </pic:pic>
              </a:graphicData>
            </a:graphic>
          </wp:anchor>
        </w:drawing>
      </w:r>
      <w:r w:rsidR="00560C9F">
        <w:rPr>
          <w:noProof/>
        </w:rPr>
        <mc:AlternateContent>
          <mc:Choice Requires="wps">
            <w:drawing>
              <wp:anchor distT="0" distB="0" distL="114300" distR="114300" simplePos="0" relativeHeight="251703296" behindDoc="0" locked="0" layoutInCell="1" allowOverlap="1" wp14:anchorId="74CA27E4" wp14:editId="4BFD3F4F">
                <wp:simplePos x="0" y="0"/>
                <wp:positionH relativeFrom="column">
                  <wp:posOffset>0</wp:posOffset>
                </wp:positionH>
                <wp:positionV relativeFrom="paragraph">
                  <wp:posOffset>2416810</wp:posOffset>
                </wp:positionV>
                <wp:extent cx="314261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6655D92B" w14:textId="35B3C22D" w:rsidR="00560C9F" w:rsidRPr="00750A33" w:rsidRDefault="00560C9F" w:rsidP="00F4752D">
                            <w:pPr>
                              <w:pStyle w:val="Caption"/>
                              <w:jc w:val="center"/>
                              <w:rPr>
                                <w:rFonts w:ascii="Times New Roman" w:hAnsi="Times New Roman" w:cs="Times New Roman"/>
                                <w:noProof/>
                                <w:sz w:val="20"/>
                                <w:szCs w:val="20"/>
                              </w:rPr>
                            </w:pPr>
                            <w:r>
                              <w:t xml:space="preserve">Figure </w:t>
                            </w:r>
                            <w:r w:rsidR="00435C61">
                              <w:fldChar w:fldCharType="begin"/>
                            </w:r>
                            <w:r w:rsidR="00435C61">
                              <w:instrText xml:space="preserve"> SEQ Figure \* ARABIC </w:instrText>
                            </w:r>
                            <w:r w:rsidR="00435C61">
                              <w:fldChar w:fldCharType="separate"/>
                            </w:r>
                            <w:r w:rsidR="00BD66ED">
                              <w:rPr>
                                <w:noProof/>
                              </w:rPr>
                              <w:t>5</w:t>
                            </w:r>
                            <w:r w:rsidR="00435C61">
                              <w:rPr>
                                <w:noProof/>
                              </w:rPr>
                              <w:fldChar w:fldCharType="end"/>
                            </w:r>
                            <w:r w:rsidR="00F4752D">
                              <w:rPr>
                                <w:noProof/>
                              </w:rPr>
                              <w:t>: Mean squared error vs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A27E4" id="Text Box 13" o:spid="_x0000_s1030" type="#_x0000_t202" style="position:absolute;left:0;text-align:left;margin-left:0;margin-top:190.3pt;width:247.4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" stroked="f">
                <v:textbox style="mso-fit-shape-to-text:t" inset="0,0,0,0">
                  <w:txbxContent>
                    <w:p w14:paraId="6655D92B" w14:textId="35B3C22D" w:rsidR="00560C9F" w:rsidRPr="00750A33" w:rsidRDefault="00560C9F" w:rsidP="00F4752D">
                      <w:pPr>
                        <w:pStyle w:val="Caption"/>
                        <w:jc w:val="center"/>
                        <w:rPr>
                          <w:rFonts w:ascii="Times New Roman" w:hAnsi="Times New Roman" w:cs="Times New Roman"/>
                          <w:noProof/>
                          <w:sz w:val="20"/>
                          <w:szCs w:val="20"/>
                        </w:rPr>
                      </w:pPr>
                      <w:r>
                        <w:t xml:space="preserve">Figure </w:t>
                      </w:r>
                      <w:r w:rsidR="00435C61">
                        <w:fldChar w:fldCharType="begin"/>
                      </w:r>
                      <w:r w:rsidR="00435C61">
                        <w:instrText xml:space="preserve"> SEQ Figure \* ARABIC </w:instrText>
                      </w:r>
                      <w:r w:rsidR="00435C61">
                        <w:fldChar w:fldCharType="separate"/>
                      </w:r>
                      <w:r w:rsidR="00BD66ED">
                        <w:rPr>
                          <w:noProof/>
                        </w:rPr>
                        <w:t>5</w:t>
                      </w:r>
                      <w:r w:rsidR="00435C61">
                        <w:rPr>
                          <w:noProof/>
                        </w:rPr>
                        <w:fldChar w:fldCharType="end"/>
                      </w:r>
                      <w:r w:rsidR="00F4752D">
                        <w:rPr>
                          <w:noProof/>
                        </w:rPr>
                        <w:t>: Mean squared error vs iterations.</w:t>
                      </w:r>
                    </w:p>
                  </w:txbxContent>
                </v:textbox>
              </v:shape>
            </w:pict>
          </mc:Fallback>
        </mc:AlternateContent>
      </w:r>
    </w:p>
    <w:p w14:paraId="1DFA7715" w14:textId="2CB716A7" w:rsidR="00B51431" w:rsidRDefault="00B51431" w:rsidP="00D7554F">
      <w:pPr>
        <w:spacing w:before="240"/>
        <w:jc w:val="both"/>
        <w:rPr>
          <w:rFonts w:ascii="Times New Roman" w:hAnsi="Times New Roman" w:cs="Times New Roman"/>
          <w:sz w:val="20"/>
          <w:szCs w:val="20"/>
        </w:rPr>
      </w:pPr>
    </w:p>
    <w:p w14:paraId="06ECDD16" w14:textId="47EA555B" w:rsidR="00B51431" w:rsidRDefault="00B51431" w:rsidP="00D7554F">
      <w:pPr>
        <w:spacing w:before="240"/>
        <w:jc w:val="both"/>
        <w:rPr>
          <w:rFonts w:ascii="Times New Roman" w:hAnsi="Times New Roman" w:cs="Times New Roman"/>
          <w:sz w:val="20"/>
          <w:szCs w:val="20"/>
        </w:rPr>
      </w:pPr>
    </w:p>
    <w:p w14:paraId="03D95F07" w14:textId="451F3049" w:rsidR="00B51431" w:rsidRDefault="00B51431" w:rsidP="00D7554F">
      <w:pPr>
        <w:spacing w:before="240"/>
        <w:jc w:val="both"/>
        <w:rPr>
          <w:rFonts w:ascii="Times New Roman" w:hAnsi="Times New Roman" w:cs="Times New Roman"/>
          <w:sz w:val="20"/>
          <w:szCs w:val="20"/>
        </w:rPr>
      </w:pPr>
    </w:p>
    <w:p w14:paraId="588C48D2" w14:textId="408450F1" w:rsidR="00B51431" w:rsidRDefault="00B51431" w:rsidP="00D7554F">
      <w:pPr>
        <w:spacing w:before="240"/>
        <w:jc w:val="both"/>
        <w:rPr>
          <w:rFonts w:ascii="Times New Roman" w:hAnsi="Times New Roman" w:cs="Times New Roman"/>
          <w:sz w:val="20"/>
          <w:szCs w:val="20"/>
        </w:rPr>
      </w:pPr>
    </w:p>
    <w:p w14:paraId="5CBE2001" w14:textId="6F2D91CF" w:rsidR="00B51431" w:rsidRDefault="00B51431" w:rsidP="00D7554F">
      <w:pPr>
        <w:spacing w:before="240"/>
        <w:jc w:val="both"/>
        <w:rPr>
          <w:rFonts w:ascii="Times New Roman" w:hAnsi="Times New Roman" w:cs="Times New Roman"/>
          <w:sz w:val="20"/>
          <w:szCs w:val="20"/>
        </w:rPr>
      </w:pPr>
    </w:p>
    <w:p w14:paraId="6A795571" w14:textId="4BCFD054" w:rsidR="00B51431" w:rsidRDefault="00B51431" w:rsidP="00D7554F">
      <w:pPr>
        <w:spacing w:before="240"/>
        <w:jc w:val="both"/>
        <w:rPr>
          <w:rFonts w:ascii="Times New Roman" w:hAnsi="Times New Roman" w:cs="Times New Roman"/>
          <w:sz w:val="20"/>
          <w:szCs w:val="20"/>
        </w:rPr>
      </w:pPr>
    </w:p>
    <w:p w14:paraId="7E77FF27" w14:textId="5C8476CC" w:rsidR="00B51431" w:rsidRDefault="00B51431" w:rsidP="00D7554F">
      <w:pPr>
        <w:spacing w:before="240"/>
        <w:jc w:val="both"/>
        <w:rPr>
          <w:rFonts w:ascii="Times New Roman" w:hAnsi="Times New Roman" w:cs="Times New Roman"/>
          <w:sz w:val="20"/>
          <w:szCs w:val="20"/>
        </w:rPr>
      </w:pPr>
    </w:p>
    <w:p w14:paraId="60CE6538" w14:textId="6CC55F73" w:rsidR="00B51431"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701248" behindDoc="0" locked="0" layoutInCell="1" allowOverlap="1" wp14:anchorId="3FFBEF2E" wp14:editId="71581183">
            <wp:simplePos x="0" y="0"/>
            <wp:positionH relativeFrom="margin">
              <wp:posOffset>0</wp:posOffset>
            </wp:positionH>
            <wp:positionV relativeFrom="paragraph">
              <wp:posOffset>154940</wp:posOffset>
            </wp:positionV>
            <wp:extent cx="3142615" cy="2356485"/>
            <wp:effectExtent l="0" t="0" r="635" b="5715"/>
            <wp:wrapNone/>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42615" cy="2356485"/>
                    </a:xfrm>
                    <a:prstGeom prst="rect">
                      <a:avLst/>
                    </a:prstGeom>
                  </pic:spPr>
                </pic:pic>
              </a:graphicData>
            </a:graphic>
          </wp:anchor>
        </w:drawing>
      </w:r>
      <w:r w:rsidR="00560C9F">
        <w:rPr>
          <w:noProof/>
        </w:rPr>
        <mc:AlternateContent>
          <mc:Choice Requires="wps">
            <w:drawing>
              <wp:anchor distT="0" distB="0" distL="114300" distR="114300" simplePos="0" relativeHeight="251705344" behindDoc="0" locked="0" layoutInCell="1" allowOverlap="1" wp14:anchorId="5787C68B" wp14:editId="4B5C04E4">
                <wp:simplePos x="0" y="0"/>
                <wp:positionH relativeFrom="column">
                  <wp:posOffset>0</wp:posOffset>
                </wp:positionH>
                <wp:positionV relativeFrom="paragraph">
                  <wp:posOffset>2569210</wp:posOffset>
                </wp:positionV>
                <wp:extent cx="314261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7BF6028" w14:textId="10CEA38E" w:rsidR="00560C9F" w:rsidRPr="006633EC" w:rsidRDefault="00560C9F" w:rsidP="00F4752D">
                            <w:pPr>
                              <w:pStyle w:val="Caption"/>
                              <w:jc w:val="center"/>
                              <w:rPr>
                                <w:rFonts w:ascii="Times New Roman" w:hAnsi="Times New Roman" w:cs="Times New Roman"/>
                                <w:noProof/>
                                <w:sz w:val="20"/>
                                <w:szCs w:val="20"/>
                              </w:rPr>
                            </w:pPr>
                            <w:r>
                              <w:t xml:space="preserve">Figure </w:t>
                            </w:r>
                            <w:r w:rsidR="00435C61">
                              <w:fldChar w:fldCharType="begin"/>
                            </w:r>
                            <w:r w:rsidR="00435C61">
                              <w:instrText xml:space="preserve"> SEQ Figure \* ARABIC </w:instrText>
                            </w:r>
                            <w:r w:rsidR="00435C61">
                              <w:fldChar w:fldCharType="separate"/>
                            </w:r>
                            <w:r w:rsidR="00BD66ED">
                              <w:rPr>
                                <w:noProof/>
                              </w:rPr>
                              <w:t>6</w:t>
                            </w:r>
                            <w:r w:rsidR="00435C61">
                              <w:rPr>
                                <w:noProof/>
                              </w:rPr>
                              <w:fldChar w:fldCharType="end"/>
                            </w:r>
                            <w:r w:rsidR="00F4752D">
                              <w:rPr>
                                <w:noProof/>
                              </w:rPr>
                              <w:t>: 99</w:t>
                            </w:r>
                            <w:r w:rsidR="00F4752D" w:rsidRPr="00F4752D">
                              <w:rPr>
                                <w:noProof/>
                                <w:vertAlign w:val="superscript"/>
                              </w:rPr>
                              <w:t>th</w:t>
                            </w:r>
                            <w:r w:rsidR="00F4752D">
                              <w:rPr>
                                <w:noProof/>
                              </w:rPr>
                              <w:t xml:space="preserve"> percent error vs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7C68B" id="Text Box 14" o:spid="_x0000_s1031" type="#_x0000_t202" style="position:absolute;left:0;text-align:left;margin-left:0;margin-top:202.3pt;width:247.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" stroked="f">
                <v:textbox style="mso-fit-shape-to-text:t" inset="0,0,0,0">
                  <w:txbxContent>
                    <w:p w14:paraId="77BF6028" w14:textId="10CEA38E" w:rsidR="00560C9F" w:rsidRPr="006633EC" w:rsidRDefault="00560C9F" w:rsidP="00F4752D">
                      <w:pPr>
                        <w:pStyle w:val="Caption"/>
                        <w:jc w:val="center"/>
                        <w:rPr>
                          <w:rFonts w:ascii="Times New Roman" w:hAnsi="Times New Roman" w:cs="Times New Roman"/>
                          <w:noProof/>
                          <w:sz w:val="20"/>
                          <w:szCs w:val="20"/>
                        </w:rPr>
                      </w:pPr>
                      <w:r>
                        <w:t xml:space="preserve">Figure </w:t>
                      </w:r>
                      <w:r w:rsidR="00435C61">
                        <w:fldChar w:fldCharType="begin"/>
                      </w:r>
                      <w:r w:rsidR="00435C61">
                        <w:instrText xml:space="preserve"> SEQ Figure \* ARABIC </w:instrText>
                      </w:r>
                      <w:r w:rsidR="00435C61">
                        <w:fldChar w:fldCharType="separate"/>
                      </w:r>
                      <w:r w:rsidR="00BD66ED">
                        <w:rPr>
                          <w:noProof/>
                        </w:rPr>
                        <w:t>6</w:t>
                      </w:r>
                      <w:r w:rsidR="00435C61">
                        <w:rPr>
                          <w:noProof/>
                        </w:rPr>
                        <w:fldChar w:fldCharType="end"/>
                      </w:r>
                      <w:r w:rsidR="00F4752D">
                        <w:rPr>
                          <w:noProof/>
                        </w:rPr>
                        <w:t>: 99</w:t>
                      </w:r>
                      <w:r w:rsidR="00F4752D" w:rsidRPr="00F4752D">
                        <w:rPr>
                          <w:noProof/>
                          <w:vertAlign w:val="superscript"/>
                        </w:rPr>
                        <w:t>th</w:t>
                      </w:r>
                      <w:r w:rsidR="00F4752D">
                        <w:rPr>
                          <w:noProof/>
                        </w:rPr>
                        <w:t xml:space="preserve"> percent error vs iterations.</w:t>
                      </w:r>
                    </w:p>
                  </w:txbxContent>
                </v:textbox>
              </v:shape>
            </w:pict>
          </mc:Fallback>
        </mc:AlternateContent>
      </w:r>
    </w:p>
    <w:p w14:paraId="5BD093DE" w14:textId="05356737" w:rsidR="00B51431" w:rsidRDefault="00B51431" w:rsidP="00D7554F">
      <w:pPr>
        <w:spacing w:before="240"/>
        <w:jc w:val="both"/>
        <w:rPr>
          <w:rFonts w:ascii="Times New Roman" w:hAnsi="Times New Roman" w:cs="Times New Roman"/>
          <w:sz w:val="20"/>
          <w:szCs w:val="20"/>
        </w:rPr>
      </w:pPr>
    </w:p>
    <w:p w14:paraId="1511AD67" w14:textId="623600FD" w:rsidR="00B51431" w:rsidRDefault="00B51431" w:rsidP="00D7554F">
      <w:pPr>
        <w:spacing w:before="240"/>
        <w:jc w:val="both"/>
        <w:rPr>
          <w:rFonts w:ascii="Times New Roman" w:hAnsi="Times New Roman" w:cs="Times New Roman"/>
          <w:sz w:val="20"/>
          <w:szCs w:val="20"/>
        </w:rPr>
      </w:pPr>
    </w:p>
    <w:p w14:paraId="4CD0C912" w14:textId="31A49EFD" w:rsidR="00B51431" w:rsidRDefault="00B51431" w:rsidP="00D7554F">
      <w:pPr>
        <w:spacing w:before="240"/>
        <w:jc w:val="both"/>
        <w:rPr>
          <w:rFonts w:ascii="Times New Roman" w:hAnsi="Times New Roman" w:cs="Times New Roman"/>
          <w:sz w:val="20"/>
          <w:szCs w:val="20"/>
        </w:rPr>
      </w:pPr>
    </w:p>
    <w:p w14:paraId="280A5CDD" w14:textId="33B46685" w:rsidR="00B51431" w:rsidRDefault="00B51431" w:rsidP="00D7554F">
      <w:pPr>
        <w:spacing w:before="240"/>
        <w:jc w:val="both"/>
        <w:rPr>
          <w:rFonts w:ascii="Times New Roman" w:hAnsi="Times New Roman" w:cs="Times New Roman"/>
          <w:sz w:val="20"/>
          <w:szCs w:val="20"/>
        </w:rPr>
      </w:pPr>
    </w:p>
    <w:p w14:paraId="04222527" w14:textId="6564F0C0" w:rsidR="00B51431" w:rsidRDefault="00B51431" w:rsidP="00D7554F">
      <w:pPr>
        <w:spacing w:before="240"/>
        <w:jc w:val="both"/>
        <w:rPr>
          <w:rFonts w:ascii="Times New Roman" w:hAnsi="Times New Roman" w:cs="Times New Roman"/>
          <w:sz w:val="20"/>
          <w:szCs w:val="20"/>
        </w:rPr>
      </w:pPr>
    </w:p>
    <w:p w14:paraId="6C74E35E" w14:textId="5B438362" w:rsidR="00B51431" w:rsidRDefault="00B51431" w:rsidP="00D7554F">
      <w:pPr>
        <w:spacing w:before="240"/>
        <w:jc w:val="both"/>
        <w:rPr>
          <w:rFonts w:ascii="Times New Roman" w:hAnsi="Times New Roman" w:cs="Times New Roman"/>
          <w:sz w:val="20"/>
          <w:szCs w:val="20"/>
        </w:rPr>
      </w:pPr>
    </w:p>
    <w:p w14:paraId="449B6CBB" w14:textId="4540F5D3" w:rsidR="00B51431" w:rsidRDefault="00B51431" w:rsidP="00D7554F">
      <w:pPr>
        <w:spacing w:before="240"/>
        <w:jc w:val="both"/>
        <w:rPr>
          <w:rFonts w:ascii="Times New Roman" w:hAnsi="Times New Roman" w:cs="Times New Roman"/>
          <w:sz w:val="20"/>
          <w:szCs w:val="20"/>
        </w:rPr>
      </w:pPr>
    </w:p>
    <w:p w14:paraId="37B2A7A0" w14:textId="29617055" w:rsidR="00634419" w:rsidRDefault="00634419" w:rsidP="00D7554F">
      <w:pPr>
        <w:spacing w:before="240"/>
        <w:jc w:val="both"/>
        <w:rPr>
          <w:rFonts w:ascii="Times New Roman" w:hAnsi="Times New Roman" w:cs="Times New Roman"/>
          <w:sz w:val="20"/>
          <w:szCs w:val="20"/>
        </w:rPr>
      </w:pPr>
    </w:p>
    <w:p w14:paraId="40F28C38" w14:textId="406CE00B" w:rsidR="00B51431" w:rsidRPr="00B51431" w:rsidRDefault="00B51431" w:rsidP="00D7554F">
      <w:pPr>
        <w:spacing w:before="240"/>
        <w:jc w:val="both"/>
        <w:rPr>
          <w:rFonts w:ascii="Arial" w:hAnsi="Arial" w:cs="Arial"/>
          <w:b/>
          <w:sz w:val="20"/>
          <w:szCs w:val="20"/>
        </w:rPr>
      </w:pPr>
      <w:r>
        <w:rPr>
          <w:rFonts w:ascii="Arial" w:hAnsi="Arial" w:cs="Arial"/>
          <w:b/>
          <w:sz w:val="20"/>
          <w:szCs w:val="20"/>
        </w:rPr>
        <w:t>GRAPHICAL COMPARISON BETWEEN ACTUAL AND PREDICTED VALUES</w:t>
      </w:r>
    </w:p>
    <w:p w14:paraId="4489FC16" w14:textId="1C426116" w:rsidR="00B86365" w:rsidRDefault="00B51431" w:rsidP="00D7554F">
      <w:pPr>
        <w:spacing w:before="240"/>
        <w:jc w:val="both"/>
        <w:rPr>
          <w:rFonts w:ascii="Times New Roman" w:hAnsi="Times New Roman" w:cs="Times New Roman"/>
          <w:sz w:val="20"/>
          <w:szCs w:val="20"/>
        </w:rPr>
      </w:pPr>
      <w:r>
        <w:rPr>
          <w:rFonts w:ascii="Times New Roman" w:hAnsi="Times New Roman" w:cs="Times New Roman"/>
          <w:sz w:val="20"/>
          <w:szCs w:val="20"/>
        </w:rPr>
        <w:t xml:space="preserve">1. </w:t>
      </w:r>
      <w:r w:rsidR="005F6E1B">
        <w:rPr>
          <w:rFonts w:ascii="Times New Roman" w:hAnsi="Times New Roman" w:cs="Times New Roman"/>
          <w:sz w:val="20"/>
          <w:szCs w:val="20"/>
        </w:rPr>
        <w:t xml:space="preserve">Following </w:t>
      </w:r>
      <w:r>
        <w:rPr>
          <w:rFonts w:ascii="Times New Roman" w:hAnsi="Times New Roman" w:cs="Times New Roman"/>
          <w:sz w:val="20"/>
          <w:szCs w:val="20"/>
        </w:rPr>
        <w:t>figures</w:t>
      </w:r>
      <w:r w:rsidR="005F6E1B">
        <w:rPr>
          <w:rFonts w:ascii="Times New Roman" w:hAnsi="Times New Roman" w:cs="Times New Roman"/>
          <w:sz w:val="20"/>
          <w:szCs w:val="20"/>
        </w:rPr>
        <w:t xml:space="preserve"> </w:t>
      </w:r>
      <w:r>
        <w:rPr>
          <w:rFonts w:ascii="Times New Roman" w:hAnsi="Times New Roman" w:cs="Times New Roman"/>
          <w:sz w:val="20"/>
          <w:szCs w:val="20"/>
        </w:rPr>
        <w:t>show graphical</w:t>
      </w:r>
      <w:r w:rsidR="0006764A">
        <w:rPr>
          <w:rFonts w:ascii="Times New Roman" w:hAnsi="Times New Roman" w:cs="Times New Roman"/>
          <w:sz w:val="20"/>
          <w:szCs w:val="20"/>
        </w:rPr>
        <w:t xml:space="preserve"> comparison between</w:t>
      </w:r>
      <w:r w:rsidR="005F6E1B">
        <w:rPr>
          <w:rFonts w:ascii="Times New Roman" w:hAnsi="Times New Roman" w:cs="Times New Roman"/>
          <w:sz w:val="20"/>
          <w:szCs w:val="20"/>
        </w:rPr>
        <w:t xml:space="preserve"> predicted values plotted against actual curves of </w:t>
      </w:r>
      <w:r w:rsidR="00D7554F">
        <w:rPr>
          <w:rFonts w:ascii="Times New Roman" w:hAnsi="Times New Roman" w:cs="Times New Roman"/>
          <w:sz w:val="20"/>
          <w:szCs w:val="20"/>
        </w:rPr>
        <w:t>cutting</w:t>
      </w:r>
      <w:r w:rsidR="005F6E1B">
        <w:rPr>
          <w:rFonts w:ascii="Times New Roman" w:hAnsi="Times New Roman" w:cs="Times New Roman"/>
          <w:sz w:val="20"/>
          <w:szCs w:val="20"/>
        </w:rPr>
        <w:t xml:space="preserve"> </w:t>
      </w:r>
      <w:r w:rsidR="00D7554F">
        <w:rPr>
          <w:rFonts w:ascii="Times New Roman" w:hAnsi="Times New Roman" w:cs="Times New Roman"/>
          <w:sz w:val="20"/>
          <w:szCs w:val="20"/>
        </w:rPr>
        <w:t>forces</w:t>
      </w:r>
      <w:r w:rsidR="005F6E1B">
        <w:rPr>
          <w:rFonts w:ascii="Times New Roman" w:hAnsi="Times New Roman" w:cs="Times New Roman"/>
          <w:sz w:val="20"/>
          <w:szCs w:val="20"/>
        </w:rPr>
        <w:t xml:space="preserve"> vs Axial depth of cut and </w:t>
      </w:r>
      <w:r w:rsidR="00D7554F">
        <w:rPr>
          <w:rFonts w:ascii="Times New Roman" w:hAnsi="Times New Roman" w:cs="Times New Roman"/>
          <w:sz w:val="20"/>
          <w:szCs w:val="20"/>
        </w:rPr>
        <w:t>federate.</w:t>
      </w:r>
      <w:r w:rsidR="0006764A">
        <w:rPr>
          <w:rFonts w:ascii="Times New Roman" w:hAnsi="Times New Roman" w:cs="Times New Roman"/>
          <w:sz w:val="20"/>
          <w:szCs w:val="20"/>
        </w:rPr>
        <w:t xml:space="preserve"> Figure </w:t>
      </w:r>
      <w:r w:rsidR="00C24E5D">
        <w:rPr>
          <w:rFonts w:ascii="Times New Roman" w:hAnsi="Times New Roman" w:cs="Times New Roman"/>
          <w:sz w:val="20"/>
          <w:szCs w:val="20"/>
        </w:rPr>
        <w:t>7</w:t>
      </w:r>
      <w:r w:rsidR="0006764A">
        <w:rPr>
          <w:rFonts w:ascii="Times New Roman" w:hAnsi="Times New Roman" w:cs="Times New Roman"/>
          <w:sz w:val="20"/>
          <w:szCs w:val="20"/>
        </w:rPr>
        <w:t xml:space="preserve"> shows</w:t>
      </w:r>
      <w:r w:rsidR="00D7554F">
        <w:rPr>
          <w:rFonts w:ascii="Times New Roman" w:hAnsi="Times New Roman" w:cs="Times New Roman"/>
          <w:sz w:val="20"/>
          <w:szCs w:val="20"/>
        </w:rPr>
        <w:t xml:space="preserve"> graphical comparison </w:t>
      </w:r>
      <w:r>
        <w:rPr>
          <w:rFonts w:ascii="Times New Roman" w:hAnsi="Times New Roman" w:cs="Times New Roman"/>
          <w:sz w:val="20"/>
          <w:szCs w:val="20"/>
        </w:rPr>
        <w:t xml:space="preserve">of predicted and actual values for three different axial depth of cuts, while figure </w:t>
      </w:r>
      <w:r w:rsidR="00C24E5D">
        <w:rPr>
          <w:rFonts w:ascii="Times New Roman" w:hAnsi="Times New Roman" w:cs="Times New Roman"/>
          <w:sz w:val="20"/>
          <w:szCs w:val="20"/>
        </w:rPr>
        <w:t>8</w:t>
      </w:r>
      <w:r>
        <w:rPr>
          <w:rFonts w:ascii="Times New Roman" w:hAnsi="Times New Roman" w:cs="Times New Roman"/>
          <w:sz w:val="20"/>
          <w:szCs w:val="20"/>
        </w:rPr>
        <w:t xml:space="preserve"> is showing for three different </w:t>
      </w:r>
      <w:proofErr w:type="spellStart"/>
      <w:r>
        <w:rPr>
          <w:rFonts w:ascii="Times New Roman" w:hAnsi="Times New Roman" w:cs="Times New Roman"/>
          <w:sz w:val="20"/>
          <w:szCs w:val="20"/>
        </w:rPr>
        <w:t>feedrates</w:t>
      </w:r>
      <w:proofErr w:type="spellEnd"/>
      <w:r>
        <w:rPr>
          <w:rFonts w:ascii="Times New Roman" w:hAnsi="Times New Roman" w:cs="Times New Roman"/>
          <w:sz w:val="20"/>
          <w:szCs w:val="20"/>
        </w:rPr>
        <w:t xml:space="preserve">. </w:t>
      </w:r>
    </w:p>
    <w:p w14:paraId="2445F870" w14:textId="0EB04B38" w:rsidR="00A1054D" w:rsidRDefault="000A501A"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95104" behindDoc="0" locked="0" layoutInCell="1" allowOverlap="1" wp14:anchorId="2C364D84" wp14:editId="64606CC7">
            <wp:simplePos x="0" y="0"/>
            <wp:positionH relativeFrom="margin">
              <wp:align>left</wp:align>
            </wp:positionH>
            <wp:positionV relativeFrom="paragraph">
              <wp:posOffset>36195</wp:posOffset>
            </wp:positionV>
            <wp:extent cx="3053335" cy="2356961"/>
            <wp:effectExtent l="0" t="0" r="0" b="5715"/>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53335" cy="2356961"/>
                    </a:xfrm>
                    <a:prstGeom prst="rect">
                      <a:avLst/>
                    </a:prstGeom>
                  </pic:spPr>
                </pic:pic>
              </a:graphicData>
            </a:graphic>
            <wp14:sizeRelH relativeFrom="margin">
              <wp14:pctWidth>0</wp14:pctWidth>
            </wp14:sizeRelH>
          </wp:anchor>
        </w:drawing>
      </w:r>
    </w:p>
    <w:p w14:paraId="46A33EE5" w14:textId="48E7EE87" w:rsidR="00A1054D" w:rsidRDefault="00A1054D" w:rsidP="00D7554F">
      <w:pPr>
        <w:spacing w:before="240"/>
        <w:jc w:val="both"/>
        <w:rPr>
          <w:rFonts w:ascii="Times New Roman" w:hAnsi="Times New Roman" w:cs="Times New Roman"/>
          <w:sz w:val="20"/>
          <w:szCs w:val="20"/>
        </w:rPr>
      </w:pPr>
    </w:p>
    <w:p w14:paraId="1DAC75EB" w14:textId="2C55FBF6" w:rsidR="0006764A" w:rsidRDefault="0006764A" w:rsidP="00D7554F">
      <w:pPr>
        <w:spacing w:before="240"/>
        <w:jc w:val="both"/>
        <w:rPr>
          <w:rFonts w:ascii="Times New Roman" w:hAnsi="Times New Roman" w:cs="Times New Roman"/>
          <w:sz w:val="20"/>
          <w:szCs w:val="20"/>
        </w:rPr>
      </w:pPr>
    </w:p>
    <w:p w14:paraId="4DD661F6" w14:textId="347902F8" w:rsidR="0006764A" w:rsidRDefault="0006764A" w:rsidP="00D7554F">
      <w:pPr>
        <w:spacing w:before="240"/>
        <w:jc w:val="both"/>
        <w:rPr>
          <w:rFonts w:ascii="Times New Roman" w:hAnsi="Times New Roman" w:cs="Times New Roman"/>
          <w:sz w:val="20"/>
          <w:szCs w:val="20"/>
        </w:rPr>
      </w:pPr>
    </w:p>
    <w:p w14:paraId="2173AD73" w14:textId="6DD1E7F2" w:rsidR="0006764A" w:rsidRDefault="0006764A" w:rsidP="00D7554F">
      <w:pPr>
        <w:spacing w:before="240"/>
        <w:jc w:val="both"/>
        <w:rPr>
          <w:rFonts w:ascii="Times New Roman" w:hAnsi="Times New Roman" w:cs="Times New Roman"/>
          <w:sz w:val="20"/>
          <w:szCs w:val="20"/>
        </w:rPr>
      </w:pPr>
    </w:p>
    <w:p w14:paraId="28BC2095" w14:textId="543ABCBC" w:rsidR="0006764A" w:rsidRDefault="0006764A" w:rsidP="00D7554F">
      <w:pPr>
        <w:spacing w:before="240"/>
        <w:jc w:val="both"/>
        <w:rPr>
          <w:rFonts w:ascii="Times New Roman" w:hAnsi="Times New Roman" w:cs="Times New Roman"/>
          <w:sz w:val="20"/>
          <w:szCs w:val="20"/>
        </w:rPr>
      </w:pPr>
    </w:p>
    <w:p w14:paraId="6C675282" w14:textId="2D40FDE9" w:rsidR="0006764A" w:rsidRDefault="0006764A" w:rsidP="00D7554F">
      <w:pPr>
        <w:spacing w:before="240"/>
        <w:jc w:val="both"/>
        <w:rPr>
          <w:rFonts w:ascii="Times New Roman" w:hAnsi="Times New Roman" w:cs="Times New Roman"/>
          <w:sz w:val="20"/>
          <w:szCs w:val="20"/>
        </w:rPr>
      </w:pPr>
    </w:p>
    <w:p w14:paraId="5914F2E2" w14:textId="79AFE11C" w:rsidR="0006764A" w:rsidRDefault="000A501A" w:rsidP="00D7554F">
      <w:pPr>
        <w:spacing w:before="240"/>
        <w:jc w:val="both"/>
        <w:rPr>
          <w:rFonts w:ascii="Times New Roman" w:hAnsi="Times New Roman" w:cs="Times New Roman"/>
          <w:sz w:val="20"/>
          <w:szCs w:val="20"/>
        </w:rPr>
      </w:pPr>
      <w:r>
        <w:rPr>
          <w:noProof/>
        </w:rPr>
        <mc:AlternateContent>
          <mc:Choice Requires="wps">
            <w:drawing>
              <wp:anchor distT="0" distB="0" distL="114300" distR="114300" simplePos="0" relativeHeight="251707392" behindDoc="0" locked="0" layoutInCell="1" allowOverlap="1" wp14:anchorId="41865F64" wp14:editId="6B5BD9B8">
                <wp:simplePos x="0" y="0"/>
                <wp:positionH relativeFrom="column">
                  <wp:align>right</wp:align>
                </wp:positionH>
                <wp:positionV relativeFrom="paragraph">
                  <wp:posOffset>192405</wp:posOffset>
                </wp:positionV>
                <wp:extent cx="3142615" cy="635"/>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461C01A2" w14:textId="446B2425" w:rsidR="00560C9F" w:rsidRPr="00013C80" w:rsidRDefault="00560C9F" w:rsidP="00560C9F">
                            <w:pPr>
                              <w:pStyle w:val="Caption"/>
                              <w:rPr>
                                <w:rFonts w:ascii="Times New Roman" w:hAnsi="Times New Roman" w:cs="Times New Roman"/>
                                <w:noProof/>
                                <w:sz w:val="20"/>
                                <w:szCs w:val="20"/>
                              </w:rPr>
                            </w:pPr>
                            <w:r>
                              <w:t xml:space="preserve">Figure </w:t>
                            </w:r>
                            <w:r w:rsidR="00435C61">
                              <w:fldChar w:fldCharType="begin"/>
                            </w:r>
                            <w:r w:rsidR="00435C61">
                              <w:instrText xml:space="preserve"> SEQ Figure \* ARABIC </w:instrText>
                            </w:r>
                            <w:r w:rsidR="00435C61">
                              <w:fldChar w:fldCharType="separate"/>
                            </w:r>
                            <w:r w:rsidR="00BD66ED">
                              <w:rPr>
                                <w:noProof/>
                              </w:rPr>
                              <w:t>7</w:t>
                            </w:r>
                            <w:r w:rsidR="00435C61">
                              <w:rPr>
                                <w:noProof/>
                              </w:rPr>
                              <w:fldChar w:fldCharType="end"/>
                            </w:r>
                            <w:r w:rsidR="00F4752D">
                              <w:rPr>
                                <w:noProof/>
                              </w:rPr>
                              <w:t>: Cutting forces vs feedrate for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65F64" id="Text Box 15" o:spid="_x0000_s1032" type="#_x0000_t202" style="position:absolute;left:0;text-align:left;margin-left:196.25pt;margin-top:15.15pt;width:247.45pt;height:.05pt;z-index:25170739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" stroked="f">
                <v:textbox style="mso-fit-shape-to-text:t" inset="0,0,0,0">
                  <w:txbxContent>
                    <w:p w14:paraId="461C01A2" w14:textId="446B2425" w:rsidR="00560C9F" w:rsidRPr="00013C80" w:rsidRDefault="00560C9F" w:rsidP="00560C9F">
                      <w:pPr>
                        <w:pStyle w:val="Caption"/>
                        <w:rPr>
                          <w:rFonts w:ascii="Times New Roman" w:hAnsi="Times New Roman" w:cs="Times New Roman"/>
                          <w:noProof/>
                          <w:sz w:val="20"/>
                          <w:szCs w:val="20"/>
                        </w:rPr>
                      </w:pPr>
                      <w:r>
                        <w:t xml:space="preserve">Figure </w:t>
                      </w:r>
                      <w:r w:rsidR="00435C61">
                        <w:fldChar w:fldCharType="begin"/>
                      </w:r>
                      <w:r w:rsidR="00435C61">
                        <w:instrText xml:space="preserve"> SEQ Figure \* ARABIC </w:instrText>
                      </w:r>
                      <w:r w:rsidR="00435C61">
                        <w:fldChar w:fldCharType="separate"/>
                      </w:r>
                      <w:r w:rsidR="00BD66ED">
                        <w:rPr>
                          <w:noProof/>
                        </w:rPr>
                        <w:t>7</w:t>
                      </w:r>
                      <w:r w:rsidR="00435C61">
                        <w:rPr>
                          <w:noProof/>
                        </w:rPr>
                        <w:fldChar w:fldCharType="end"/>
                      </w:r>
                      <w:r w:rsidR="00F4752D">
                        <w:rPr>
                          <w:noProof/>
                        </w:rPr>
                        <w:t>: Cutting forces vs feedrate for different values of ADOC.</w:t>
                      </w:r>
                    </w:p>
                  </w:txbxContent>
                </v:textbox>
              </v:shape>
            </w:pict>
          </mc:Fallback>
        </mc:AlternateContent>
      </w:r>
    </w:p>
    <w:p w14:paraId="60051102" w14:textId="6BAFA0F6" w:rsidR="0006764A" w:rsidRDefault="000A501A"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97152" behindDoc="0" locked="0" layoutInCell="1" allowOverlap="1" wp14:anchorId="6A8A17F9" wp14:editId="4BBEEF1C">
            <wp:simplePos x="0" y="0"/>
            <wp:positionH relativeFrom="margin">
              <wp:align>right</wp:align>
            </wp:positionH>
            <wp:positionV relativeFrom="paragraph">
              <wp:posOffset>6985</wp:posOffset>
            </wp:positionV>
            <wp:extent cx="3142615" cy="2340245"/>
            <wp:effectExtent l="0" t="0" r="635" b="3175"/>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42615" cy="2340245"/>
                    </a:xfrm>
                    <a:prstGeom prst="rect">
                      <a:avLst/>
                    </a:prstGeom>
                  </pic:spPr>
                </pic:pic>
              </a:graphicData>
            </a:graphic>
            <wp14:sizeRelV relativeFrom="margin">
              <wp14:pctHeight>0</wp14:pctHeight>
            </wp14:sizeRelV>
          </wp:anchor>
        </w:drawing>
      </w:r>
    </w:p>
    <w:p w14:paraId="32DE15CE" w14:textId="0CF75ACD" w:rsidR="0006764A" w:rsidRDefault="0006764A" w:rsidP="00D7554F">
      <w:pPr>
        <w:spacing w:before="240"/>
        <w:jc w:val="both"/>
        <w:rPr>
          <w:rFonts w:ascii="Times New Roman" w:hAnsi="Times New Roman" w:cs="Times New Roman"/>
          <w:sz w:val="20"/>
          <w:szCs w:val="20"/>
        </w:rPr>
      </w:pPr>
    </w:p>
    <w:p w14:paraId="08633195" w14:textId="183AFB27" w:rsidR="0006764A" w:rsidRDefault="0006764A" w:rsidP="00D7554F">
      <w:pPr>
        <w:spacing w:before="240"/>
        <w:jc w:val="both"/>
        <w:rPr>
          <w:rFonts w:ascii="Times New Roman" w:hAnsi="Times New Roman" w:cs="Times New Roman"/>
          <w:sz w:val="20"/>
          <w:szCs w:val="20"/>
        </w:rPr>
      </w:pPr>
    </w:p>
    <w:p w14:paraId="0C20D706" w14:textId="62E5BE78" w:rsidR="0006764A" w:rsidRDefault="0006764A" w:rsidP="00D7554F">
      <w:pPr>
        <w:spacing w:before="240"/>
        <w:jc w:val="both"/>
        <w:rPr>
          <w:rFonts w:ascii="Times New Roman" w:hAnsi="Times New Roman" w:cs="Times New Roman"/>
          <w:sz w:val="20"/>
          <w:szCs w:val="20"/>
        </w:rPr>
      </w:pPr>
    </w:p>
    <w:p w14:paraId="22C8F1C3" w14:textId="11EF9C76" w:rsidR="0006764A" w:rsidRDefault="0006764A" w:rsidP="00D7554F">
      <w:pPr>
        <w:spacing w:before="240"/>
        <w:jc w:val="both"/>
        <w:rPr>
          <w:rFonts w:ascii="Times New Roman" w:hAnsi="Times New Roman" w:cs="Times New Roman"/>
          <w:sz w:val="20"/>
          <w:szCs w:val="20"/>
        </w:rPr>
      </w:pPr>
    </w:p>
    <w:p w14:paraId="30520D72" w14:textId="56DA9931" w:rsidR="0006764A" w:rsidRDefault="0006764A" w:rsidP="00D7554F">
      <w:pPr>
        <w:spacing w:before="240"/>
        <w:jc w:val="both"/>
        <w:rPr>
          <w:rFonts w:ascii="Times New Roman" w:hAnsi="Times New Roman" w:cs="Times New Roman"/>
          <w:sz w:val="20"/>
          <w:szCs w:val="20"/>
        </w:rPr>
      </w:pPr>
    </w:p>
    <w:p w14:paraId="1B33D148" w14:textId="2DF080E3" w:rsidR="0006764A" w:rsidRDefault="0006764A" w:rsidP="00D7554F">
      <w:pPr>
        <w:spacing w:before="240"/>
        <w:jc w:val="both"/>
        <w:rPr>
          <w:rFonts w:ascii="Times New Roman" w:hAnsi="Times New Roman" w:cs="Times New Roman"/>
          <w:sz w:val="20"/>
          <w:szCs w:val="20"/>
        </w:rPr>
      </w:pPr>
    </w:p>
    <w:p w14:paraId="7E8D541C" w14:textId="29C1BAA5" w:rsidR="0006764A" w:rsidRDefault="000A501A" w:rsidP="00D7554F">
      <w:pPr>
        <w:spacing w:before="240"/>
        <w:jc w:val="both"/>
        <w:rPr>
          <w:rFonts w:ascii="Times New Roman" w:hAnsi="Times New Roman" w:cs="Times New Roman"/>
          <w:sz w:val="20"/>
          <w:szCs w:val="20"/>
        </w:rPr>
      </w:pPr>
      <w:r>
        <w:rPr>
          <w:noProof/>
        </w:rPr>
        <mc:AlternateContent>
          <mc:Choice Requires="wps">
            <w:drawing>
              <wp:anchor distT="0" distB="0" distL="114300" distR="114300" simplePos="0" relativeHeight="251709440" behindDoc="0" locked="0" layoutInCell="1" allowOverlap="1" wp14:anchorId="556D759A" wp14:editId="08221D9E">
                <wp:simplePos x="0" y="0"/>
                <wp:positionH relativeFrom="margin">
                  <wp:align>right</wp:align>
                </wp:positionH>
                <wp:positionV relativeFrom="paragraph">
                  <wp:posOffset>80645</wp:posOffset>
                </wp:positionV>
                <wp:extent cx="3142615" cy="635"/>
                <wp:effectExtent l="0" t="0" r="635" b="0"/>
                <wp:wrapNone/>
                <wp:docPr id="16" name="Text Box 16"/>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0E2FE24D" w14:textId="18A63B30" w:rsidR="00560C9F" w:rsidRPr="00174E86" w:rsidRDefault="00560C9F" w:rsidP="00F4752D">
                            <w:pPr>
                              <w:pStyle w:val="Caption"/>
                              <w:jc w:val="center"/>
                              <w:rPr>
                                <w:rFonts w:ascii="Times New Roman" w:hAnsi="Times New Roman" w:cs="Times New Roman"/>
                                <w:noProof/>
                                <w:sz w:val="20"/>
                                <w:szCs w:val="20"/>
                              </w:rPr>
                            </w:pPr>
                            <w:r>
                              <w:t xml:space="preserve">Figure </w:t>
                            </w:r>
                            <w:r w:rsidR="00435C61">
                              <w:fldChar w:fldCharType="begin"/>
                            </w:r>
                            <w:r w:rsidR="00435C61">
                              <w:instrText xml:space="preserve"> SEQ Figure \* ARABIC </w:instrText>
                            </w:r>
                            <w:r w:rsidR="00435C61">
                              <w:fldChar w:fldCharType="separate"/>
                            </w:r>
                            <w:r w:rsidR="00BD66ED">
                              <w:rPr>
                                <w:noProof/>
                              </w:rPr>
                              <w:t>8</w:t>
                            </w:r>
                            <w:r w:rsidR="00435C61">
                              <w:rPr>
                                <w:noProof/>
                              </w:rPr>
                              <w:fldChar w:fldCharType="end"/>
                            </w:r>
                            <w:r w:rsidR="00F4752D">
                              <w:rPr>
                                <w:noProof/>
                              </w:rPr>
                              <w:t>: Cutting forces vs ADOC for different values of feedrate.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D759A" id="Text Box 16" o:spid="_x0000_s1033" type="#_x0000_t202" style="position:absolute;left:0;text-align:left;margin-left:196.25pt;margin-top:6.35pt;width:247.45pt;height:.05pt;z-index:2517094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8ez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" stroked="f">
                <v:textbox style="mso-fit-shape-to-text:t" inset="0,0,0,0">
                  <w:txbxContent>
                    <w:p w14:paraId="0E2FE24D" w14:textId="18A63B30" w:rsidR="00560C9F" w:rsidRPr="00174E86" w:rsidRDefault="00560C9F" w:rsidP="00F4752D">
                      <w:pPr>
                        <w:pStyle w:val="Caption"/>
                        <w:jc w:val="center"/>
                        <w:rPr>
                          <w:rFonts w:ascii="Times New Roman" w:hAnsi="Times New Roman" w:cs="Times New Roman"/>
                          <w:noProof/>
                          <w:sz w:val="20"/>
                          <w:szCs w:val="20"/>
                        </w:rPr>
                      </w:pPr>
                      <w:r>
                        <w:t xml:space="preserve">Figure </w:t>
                      </w:r>
                      <w:r w:rsidR="00435C61">
                        <w:fldChar w:fldCharType="begin"/>
                      </w:r>
                      <w:r w:rsidR="00435C61">
                        <w:instrText xml:space="preserve"> SEQ Figure \* ARABIC </w:instrText>
                      </w:r>
                      <w:r w:rsidR="00435C61">
                        <w:fldChar w:fldCharType="separate"/>
                      </w:r>
                      <w:r w:rsidR="00BD66ED">
                        <w:rPr>
                          <w:noProof/>
                        </w:rPr>
                        <w:t>8</w:t>
                      </w:r>
                      <w:r w:rsidR="00435C61">
                        <w:rPr>
                          <w:noProof/>
                        </w:rPr>
                        <w:fldChar w:fldCharType="end"/>
                      </w:r>
                      <w:r w:rsidR="00F4752D">
                        <w:rPr>
                          <w:noProof/>
                        </w:rPr>
                        <w:t>: Cutting forces vs ADOC for different values of feedrate.</w:t>
                      </w:r>
                    </w:p>
                  </w:txbxContent>
                </v:textbox>
                <w10:wrap anchorx="margin"/>
              </v:shape>
            </w:pict>
          </mc:Fallback>
        </mc:AlternateContent>
      </w:r>
    </w:p>
    <w:p w14:paraId="49E18405" w14:textId="7C603FFA" w:rsidR="00D7554F" w:rsidRDefault="00A1054D" w:rsidP="00D7554F">
      <w:pPr>
        <w:spacing w:before="240"/>
        <w:jc w:val="both"/>
        <w:rPr>
          <w:rFonts w:ascii="Times New Roman" w:hAnsi="Times New Roman" w:cs="Times New Roman"/>
          <w:sz w:val="20"/>
          <w:szCs w:val="20"/>
        </w:rPr>
      </w:pPr>
      <w:r>
        <w:rPr>
          <w:rFonts w:ascii="Times New Roman" w:hAnsi="Times New Roman" w:cs="Times New Roman"/>
          <w:sz w:val="20"/>
          <w:szCs w:val="20"/>
        </w:rPr>
        <w:t>2. Figures 9 and 10 shows percent deviations corresponding to the plots in figures 7 and 8 respectively.</w:t>
      </w:r>
    </w:p>
    <w:p w14:paraId="3FF2AB13" w14:textId="04716471" w:rsidR="00A1054D"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711488" behindDoc="0" locked="0" layoutInCell="1" allowOverlap="1" wp14:anchorId="5C1CD894" wp14:editId="3DFC4017">
            <wp:simplePos x="0" y="0"/>
            <wp:positionH relativeFrom="margin">
              <wp:posOffset>3551273</wp:posOffset>
            </wp:positionH>
            <wp:positionV relativeFrom="paragraph">
              <wp:posOffset>34925</wp:posOffset>
            </wp:positionV>
            <wp:extent cx="3050469" cy="2356961"/>
            <wp:effectExtent l="0" t="0" r="0" b="5715"/>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0469" cy="2356961"/>
                    </a:xfrm>
                    <a:prstGeom prst="rect">
                      <a:avLst/>
                    </a:prstGeom>
                  </pic:spPr>
                </pic:pic>
              </a:graphicData>
            </a:graphic>
            <wp14:sizeRelH relativeFrom="margin">
              <wp14:pctWidth>0</wp14:pctWidth>
            </wp14:sizeRelH>
          </wp:anchor>
        </w:drawing>
      </w:r>
      <w:r w:rsidR="00384F3E">
        <w:rPr>
          <w:noProof/>
        </w:rPr>
        <mc:AlternateContent>
          <mc:Choice Requires="wps">
            <w:drawing>
              <wp:anchor distT="0" distB="0" distL="114300" distR="114300" simplePos="0" relativeHeight="251713536" behindDoc="0" locked="0" layoutInCell="1" allowOverlap="1" wp14:anchorId="7D32F81C" wp14:editId="0D26E512">
                <wp:simplePos x="0" y="0"/>
                <wp:positionH relativeFrom="column">
                  <wp:posOffset>-635</wp:posOffset>
                </wp:positionH>
                <wp:positionV relativeFrom="paragraph">
                  <wp:posOffset>2451735</wp:posOffset>
                </wp:positionV>
                <wp:extent cx="314261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0F6754D5" w14:textId="4C26AC01" w:rsidR="00384F3E" w:rsidRPr="00B33A16" w:rsidRDefault="00384F3E" w:rsidP="00384F3E">
                            <w:pPr>
                              <w:pStyle w:val="Caption"/>
                              <w:rPr>
                                <w:rFonts w:ascii="Times New Roman" w:hAnsi="Times New Roman" w:cs="Times New Roman"/>
                                <w:noProof/>
                                <w:sz w:val="20"/>
                                <w:szCs w:val="20"/>
                              </w:rPr>
                            </w:pPr>
                            <w:r>
                              <w:t xml:space="preserve">Figure </w:t>
                            </w:r>
                            <w:r w:rsidR="00435C61">
                              <w:fldChar w:fldCharType="begin"/>
                            </w:r>
                            <w:r w:rsidR="00435C61">
                              <w:instrText xml:space="preserve"> SEQ Figure \* ARABIC </w:instrText>
                            </w:r>
                            <w:r w:rsidR="00435C61">
                              <w:fldChar w:fldCharType="separate"/>
                            </w:r>
                            <w:r w:rsidR="00BD66ED">
                              <w:rPr>
                                <w:noProof/>
                              </w:rPr>
                              <w:t>9</w:t>
                            </w:r>
                            <w:r w:rsidR="00435C61">
                              <w:rPr>
                                <w:noProof/>
                              </w:rPr>
                              <w:fldChar w:fldCharType="end"/>
                            </w:r>
                            <w:r w:rsidR="00F4752D">
                              <w:rPr>
                                <w:noProof/>
                              </w:rPr>
                              <w:t>: % deviations vs feedrate for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2F81C" id="Text Box 18" o:spid="_x0000_s1034" type="#_x0000_t202" style="position:absolute;left:0;text-align:left;margin-left:-.05pt;margin-top:193.05pt;width:247.4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LO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" stroked="f">
                <v:textbox style="mso-fit-shape-to-text:t" inset="0,0,0,0">
                  <w:txbxContent>
                    <w:p w14:paraId="0F6754D5" w14:textId="4C26AC01" w:rsidR="00384F3E" w:rsidRPr="00B33A16" w:rsidRDefault="00384F3E" w:rsidP="00384F3E">
                      <w:pPr>
                        <w:pStyle w:val="Caption"/>
                        <w:rPr>
                          <w:rFonts w:ascii="Times New Roman" w:hAnsi="Times New Roman" w:cs="Times New Roman"/>
                          <w:noProof/>
                          <w:sz w:val="20"/>
                          <w:szCs w:val="20"/>
                        </w:rPr>
                      </w:pPr>
                      <w:r>
                        <w:t xml:space="preserve">Figure </w:t>
                      </w:r>
                      <w:r w:rsidR="00435C61">
                        <w:fldChar w:fldCharType="begin"/>
                      </w:r>
                      <w:r w:rsidR="00435C61">
                        <w:instrText xml:space="preserve"> SEQ Figure \* ARABIC </w:instrText>
                      </w:r>
                      <w:r w:rsidR="00435C61">
                        <w:fldChar w:fldCharType="separate"/>
                      </w:r>
                      <w:r w:rsidR="00BD66ED">
                        <w:rPr>
                          <w:noProof/>
                        </w:rPr>
                        <w:t>9</w:t>
                      </w:r>
                      <w:r w:rsidR="00435C61">
                        <w:rPr>
                          <w:noProof/>
                        </w:rPr>
                        <w:fldChar w:fldCharType="end"/>
                      </w:r>
                      <w:r w:rsidR="00F4752D">
                        <w:rPr>
                          <w:noProof/>
                        </w:rPr>
                        <w:t>: % deviations vs feedrate for different values of ADOC</w:t>
                      </w:r>
                    </w:p>
                  </w:txbxContent>
                </v:textbox>
              </v:shape>
            </w:pict>
          </mc:Fallback>
        </mc:AlternateContent>
      </w:r>
    </w:p>
    <w:p w14:paraId="13835AA0" w14:textId="0B7DD570" w:rsidR="00A1054D" w:rsidRDefault="00A1054D" w:rsidP="00D7554F">
      <w:pPr>
        <w:spacing w:before="240"/>
        <w:jc w:val="both"/>
        <w:rPr>
          <w:rFonts w:ascii="Times New Roman" w:hAnsi="Times New Roman" w:cs="Times New Roman"/>
          <w:sz w:val="20"/>
          <w:szCs w:val="20"/>
        </w:rPr>
      </w:pPr>
    </w:p>
    <w:p w14:paraId="7571D658" w14:textId="0F9F9F4D" w:rsidR="00A1054D" w:rsidRDefault="00A1054D" w:rsidP="00D7554F">
      <w:pPr>
        <w:spacing w:before="240"/>
        <w:jc w:val="both"/>
        <w:rPr>
          <w:rFonts w:ascii="Times New Roman" w:hAnsi="Times New Roman" w:cs="Times New Roman"/>
          <w:sz w:val="20"/>
          <w:szCs w:val="20"/>
        </w:rPr>
      </w:pPr>
    </w:p>
    <w:p w14:paraId="79AF149A" w14:textId="4CB64AA9" w:rsidR="00A1054D" w:rsidRDefault="00A1054D" w:rsidP="00D7554F">
      <w:pPr>
        <w:spacing w:before="240"/>
        <w:jc w:val="both"/>
        <w:rPr>
          <w:rFonts w:ascii="Times New Roman" w:hAnsi="Times New Roman" w:cs="Times New Roman"/>
          <w:sz w:val="20"/>
          <w:szCs w:val="20"/>
        </w:rPr>
      </w:pPr>
    </w:p>
    <w:p w14:paraId="085B12D5" w14:textId="28EE3C43" w:rsidR="00A1054D" w:rsidRDefault="00A1054D" w:rsidP="00D7554F">
      <w:pPr>
        <w:spacing w:before="240"/>
        <w:jc w:val="both"/>
        <w:rPr>
          <w:rFonts w:ascii="Times New Roman" w:hAnsi="Times New Roman" w:cs="Times New Roman"/>
          <w:sz w:val="20"/>
          <w:szCs w:val="20"/>
        </w:rPr>
      </w:pPr>
    </w:p>
    <w:p w14:paraId="568AA9BC" w14:textId="209E7182" w:rsidR="00A1054D" w:rsidRDefault="00A1054D" w:rsidP="00D7554F">
      <w:pPr>
        <w:spacing w:before="240"/>
        <w:jc w:val="both"/>
        <w:rPr>
          <w:rFonts w:ascii="Times New Roman" w:hAnsi="Times New Roman" w:cs="Times New Roman"/>
          <w:sz w:val="20"/>
          <w:szCs w:val="20"/>
        </w:rPr>
      </w:pPr>
    </w:p>
    <w:p w14:paraId="79754464" w14:textId="22CDAB10" w:rsidR="00A1054D" w:rsidRDefault="00A1054D" w:rsidP="00D7554F">
      <w:pPr>
        <w:spacing w:before="240"/>
        <w:jc w:val="both"/>
        <w:rPr>
          <w:rFonts w:ascii="Times New Roman" w:hAnsi="Times New Roman" w:cs="Times New Roman"/>
          <w:sz w:val="20"/>
          <w:szCs w:val="20"/>
        </w:rPr>
      </w:pPr>
    </w:p>
    <w:p w14:paraId="47284CAB" w14:textId="147D166E" w:rsidR="00A1054D" w:rsidRDefault="00A1054D" w:rsidP="00D7554F">
      <w:pPr>
        <w:spacing w:before="240"/>
        <w:jc w:val="both"/>
        <w:rPr>
          <w:rFonts w:ascii="Times New Roman" w:hAnsi="Times New Roman" w:cs="Times New Roman"/>
          <w:sz w:val="20"/>
          <w:szCs w:val="20"/>
        </w:rPr>
      </w:pPr>
    </w:p>
    <w:p w14:paraId="01FDE33D" w14:textId="07A59766" w:rsidR="00A1054D" w:rsidRDefault="000A501A"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715584" behindDoc="0" locked="0" layoutInCell="1" allowOverlap="1" wp14:anchorId="143B1F2D" wp14:editId="76ADD5BB">
            <wp:simplePos x="0" y="0"/>
            <wp:positionH relativeFrom="column">
              <wp:align>left</wp:align>
            </wp:positionH>
            <wp:positionV relativeFrom="paragraph">
              <wp:posOffset>184150</wp:posOffset>
            </wp:positionV>
            <wp:extent cx="2991293" cy="2356485"/>
            <wp:effectExtent l="0" t="0" r="0" b="5715"/>
            <wp:wrapNone/>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91293" cy="2356485"/>
                    </a:xfrm>
                    <a:prstGeom prst="rect">
                      <a:avLst/>
                    </a:prstGeom>
                  </pic:spPr>
                </pic:pic>
              </a:graphicData>
            </a:graphic>
            <wp14:sizeRelH relativeFrom="margin">
              <wp14:pctWidth>0</wp14:pctWidth>
            </wp14:sizeRelH>
          </wp:anchor>
        </w:drawing>
      </w:r>
    </w:p>
    <w:p w14:paraId="0FF7BD5B" w14:textId="655D5840" w:rsidR="00A1054D" w:rsidRDefault="00A1054D" w:rsidP="00D7554F">
      <w:pPr>
        <w:spacing w:before="240"/>
        <w:jc w:val="both"/>
        <w:rPr>
          <w:rFonts w:ascii="Times New Roman" w:hAnsi="Times New Roman" w:cs="Times New Roman"/>
          <w:sz w:val="20"/>
          <w:szCs w:val="20"/>
        </w:rPr>
      </w:pPr>
    </w:p>
    <w:p w14:paraId="4FB93E02" w14:textId="4AD39E83" w:rsidR="00A1054D" w:rsidRDefault="00A1054D" w:rsidP="00D7554F">
      <w:pPr>
        <w:spacing w:before="240"/>
        <w:jc w:val="both"/>
        <w:rPr>
          <w:rFonts w:ascii="Times New Roman" w:hAnsi="Times New Roman" w:cs="Times New Roman"/>
          <w:sz w:val="20"/>
          <w:szCs w:val="20"/>
        </w:rPr>
      </w:pPr>
    </w:p>
    <w:p w14:paraId="028C7862" w14:textId="1C1CB94E" w:rsidR="00A1054D" w:rsidRDefault="00A1054D" w:rsidP="00D7554F">
      <w:pPr>
        <w:spacing w:before="240"/>
        <w:jc w:val="both"/>
        <w:rPr>
          <w:rFonts w:ascii="Times New Roman" w:hAnsi="Times New Roman" w:cs="Times New Roman"/>
          <w:sz w:val="20"/>
          <w:szCs w:val="20"/>
        </w:rPr>
      </w:pPr>
    </w:p>
    <w:p w14:paraId="48BAEECB" w14:textId="2F6DDDD4" w:rsidR="00384F3E" w:rsidRDefault="00384F3E" w:rsidP="00B86365">
      <w:pPr>
        <w:pStyle w:val="Standard"/>
        <w:rPr>
          <w:rFonts w:ascii="Arial" w:hAnsi="Arial" w:cs="Arial"/>
          <w:b/>
          <w:bCs/>
          <w:sz w:val="20"/>
          <w:szCs w:val="20"/>
        </w:rPr>
      </w:pPr>
    </w:p>
    <w:p w14:paraId="01F49215" w14:textId="77777777" w:rsidR="00384F3E" w:rsidRDefault="00384F3E" w:rsidP="00B86365">
      <w:pPr>
        <w:pStyle w:val="Standard"/>
        <w:rPr>
          <w:rFonts w:ascii="Arial" w:hAnsi="Arial" w:cs="Arial"/>
          <w:b/>
          <w:bCs/>
          <w:sz w:val="20"/>
          <w:szCs w:val="20"/>
        </w:rPr>
      </w:pPr>
    </w:p>
    <w:p w14:paraId="520FC684" w14:textId="77777777" w:rsidR="00384F3E" w:rsidRDefault="00384F3E" w:rsidP="00B86365">
      <w:pPr>
        <w:pStyle w:val="Standard"/>
        <w:rPr>
          <w:rFonts w:ascii="Arial" w:hAnsi="Arial" w:cs="Arial"/>
          <w:b/>
          <w:bCs/>
          <w:sz w:val="20"/>
          <w:szCs w:val="20"/>
        </w:rPr>
      </w:pPr>
    </w:p>
    <w:p w14:paraId="1B681153" w14:textId="77777777" w:rsidR="00384F3E" w:rsidRDefault="00384F3E" w:rsidP="00B86365">
      <w:pPr>
        <w:pStyle w:val="Standard"/>
        <w:rPr>
          <w:rFonts w:ascii="Arial" w:hAnsi="Arial" w:cs="Arial"/>
          <w:b/>
          <w:bCs/>
          <w:sz w:val="20"/>
          <w:szCs w:val="20"/>
        </w:rPr>
      </w:pPr>
    </w:p>
    <w:p w14:paraId="3AFC7125" w14:textId="77777777" w:rsidR="00384F3E" w:rsidRDefault="00384F3E" w:rsidP="00B86365">
      <w:pPr>
        <w:pStyle w:val="Standard"/>
        <w:rPr>
          <w:rFonts w:ascii="Arial" w:hAnsi="Arial" w:cs="Arial"/>
          <w:b/>
          <w:bCs/>
          <w:sz w:val="20"/>
          <w:szCs w:val="20"/>
        </w:rPr>
      </w:pPr>
    </w:p>
    <w:p w14:paraId="2BFB6A99" w14:textId="24E3D739" w:rsidR="00384F3E" w:rsidRDefault="000A501A" w:rsidP="00B86365">
      <w:pPr>
        <w:pStyle w:val="Standard"/>
        <w:rPr>
          <w:rFonts w:ascii="Arial" w:hAnsi="Arial" w:cs="Arial"/>
          <w:b/>
          <w:bCs/>
          <w:sz w:val="20"/>
          <w:szCs w:val="20"/>
        </w:rPr>
      </w:pPr>
      <w:r>
        <w:rPr>
          <w:noProof/>
        </w:rPr>
        <mc:AlternateContent>
          <mc:Choice Requires="wps">
            <w:drawing>
              <wp:anchor distT="0" distB="0" distL="114300" distR="114300" simplePos="0" relativeHeight="251717632" behindDoc="0" locked="0" layoutInCell="1" allowOverlap="1" wp14:anchorId="6D2BF764" wp14:editId="53C46AF1">
                <wp:simplePos x="0" y="0"/>
                <wp:positionH relativeFrom="margin">
                  <wp:align>right</wp:align>
                </wp:positionH>
                <wp:positionV relativeFrom="paragraph">
                  <wp:posOffset>8890</wp:posOffset>
                </wp:positionV>
                <wp:extent cx="3142615" cy="635"/>
                <wp:effectExtent l="0" t="0" r="635" b="0"/>
                <wp:wrapNone/>
                <wp:docPr id="20" name="Text Box 20"/>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B84183B" w14:textId="556C2FC6" w:rsidR="00384F3E" w:rsidRPr="0022788F" w:rsidRDefault="00384F3E" w:rsidP="00F4752D">
                            <w:pPr>
                              <w:pStyle w:val="Caption"/>
                              <w:jc w:val="center"/>
                              <w:rPr>
                                <w:rFonts w:ascii="Times New Roman" w:hAnsi="Times New Roman" w:cs="Times New Roman"/>
                                <w:noProof/>
                                <w:sz w:val="20"/>
                                <w:szCs w:val="20"/>
                              </w:rPr>
                            </w:pPr>
                            <w:r>
                              <w:t xml:space="preserve">Figure </w:t>
                            </w:r>
                            <w:r w:rsidR="00435C61">
                              <w:fldChar w:fldCharType="begin"/>
                            </w:r>
                            <w:r w:rsidR="00435C61">
                              <w:instrText xml:space="preserve"> SEQ Figure \* ARABIC </w:instrText>
                            </w:r>
                            <w:r w:rsidR="00435C61">
                              <w:fldChar w:fldCharType="separate"/>
                            </w:r>
                            <w:r w:rsidR="00BD66ED">
                              <w:rPr>
                                <w:noProof/>
                              </w:rPr>
                              <w:t>10</w:t>
                            </w:r>
                            <w:r w:rsidR="00435C61">
                              <w:rPr>
                                <w:noProof/>
                              </w:rPr>
                              <w:fldChar w:fldCharType="end"/>
                            </w:r>
                            <w:r w:rsidR="00F4752D">
                              <w:rPr>
                                <w:noProof/>
                              </w:rPr>
                              <w:t>:</w:t>
                            </w:r>
                            <w:r w:rsidR="00F4752D" w:rsidRPr="00F4752D">
                              <w:rPr>
                                <w:noProof/>
                              </w:rPr>
                              <w:t xml:space="preserve"> </w:t>
                            </w:r>
                            <w:r w:rsidR="00F4752D">
                              <w:rPr>
                                <w:noProof/>
                              </w:rPr>
                              <w:t>% deviations vs ADOC for different values of feedrate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BF764" id="Text Box 20" o:spid="_x0000_s1035" type="#_x0000_t202" style="position:absolute;margin-left:196.25pt;margin-top:.7pt;width:247.45pt;height:.05pt;z-index:2517176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" stroked="f">
                <v:textbox style="mso-fit-shape-to-text:t" inset="0,0,0,0">
                  <w:txbxContent>
                    <w:p w14:paraId="7B84183B" w14:textId="556C2FC6" w:rsidR="00384F3E" w:rsidRPr="0022788F" w:rsidRDefault="00384F3E" w:rsidP="00F4752D">
                      <w:pPr>
                        <w:pStyle w:val="Caption"/>
                        <w:jc w:val="center"/>
                        <w:rPr>
                          <w:rFonts w:ascii="Times New Roman" w:hAnsi="Times New Roman" w:cs="Times New Roman"/>
                          <w:noProof/>
                          <w:sz w:val="20"/>
                          <w:szCs w:val="20"/>
                        </w:rPr>
                      </w:pPr>
                      <w:r>
                        <w:t xml:space="preserve">Figure </w:t>
                      </w:r>
                      <w:r w:rsidR="00435C61">
                        <w:fldChar w:fldCharType="begin"/>
                      </w:r>
                      <w:r w:rsidR="00435C61">
                        <w:instrText xml:space="preserve"> SEQ Figure \* ARABIC </w:instrText>
                      </w:r>
                      <w:r w:rsidR="00435C61">
                        <w:fldChar w:fldCharType="separate"/>
                      </w:r>
                      <w:r w:rsidR="00BD66ED">
                        <w:rPr>
                          <w:noProof/>
                        </w:rPr>
                        <w:t>10</w:t>
                      </w:r>
                      <w:r w:rsidR="00435C61">
                        <w:rPr>
                          <w:noProof/>
                        </w:rPr>
                        <w:fldChar w:fldCharType="end"/>
                      </w:r>
                      <w:r w:rsidR="00F4752D">
                        <w:rPr>
                          <w:noProof/>
                        </w:rPr>
                        <w:t>:</w:t>
                      </w:r>
                      <w:r w:rsidR="00F4752D" w:rsidRPr="00F4752D">
                        <w:rPr>
                          <w:noProof/>
                        </w:rPr>
                        <w:t xml:space="preserve"> </w:t>
                      </w:r>
                      <w:r w:rsidR="00F4752D">
                        <w:rPr>
                          <w:noProof/>
                        </w:rPr>
                        <w:t>% deviations vs ADOC for different values of feedrate</w:t>
                      </w:r>
                    </w:p>
                  </w:txbxContent>
                </v:textbox>
                <w10:wrap anchorx="margin"/>
              </v:shape>
            </w:pict>
          </mc:Fallback>
        </mc:AlternateContent>
      </w:r>
    </w:p>
    <w:p w14:paraId="1C49678B" w14:textId="2A16CDAA" w:rsidR="00A1054D" w:rsidRDefault="00B86365" w:rsidP="00B86365">
      <w:pPr>
        <w:pStyle w:val="Standard"/>
        <w:rPr>
          <w:rFonts w:ascii="Arial" w:hAnsi="Arial" w:cs="Arial"/>
          <w:b/>
          <w:bCs/>
          <w:sz w:val="20"/>
          <w:szCs w:val="20"/>
        </w:rPr>
      </w:pPr>
      <w:r>
        <w:rPr>
          <w:rFonts w:ascii="Arial" w:hAnsi="Arial" w:cs="Arial"/>
          <w:b/>
          <w:bCs/>
          <w:sz w:val="20"/>
          <w:szCs w:val="20"/>
        </w:rPr>
        <w:t>OBSERVATIONS</w:t>
      </w:r>
    </w:p>
    <w:p w14:paraId="20AE0F93" w14:textId="0B853D41" w:rsidR="00634419" w:rsidRDefault="002F138A" w:rsidP="00634419">
      <w:pPr>
        <w:spacing w:before="240"/>
        <w:jc w:val="both"/>
        <w:rPr>
          <w:rFonts w:ascii="Times New Roman" w:hAnsi="Times New Roman" w:cs="Times New Roman"/>
          <w:sz w:val="20"/>
          <w:szCs w:val="20"/>
        </w:rPr>
      </w:pPr>
      <w:r>
        <w:rPr>
          <w:rFonts w:ascii="Times New Roman" w:hAnsi="Times New Roman" w:cs="Times New Roman"/>
          <w:sz w:val="20"/>
          <w:szCs w:val="20"/>
        </w:rPr>
        <w:t xml:space="preserve">From </w:t>
      </w:r>
      <w:del w:id="14" w:author="asim.tewari" w:date="2019-08-30T15:31:00Z">
        <w:r w:rsidDel="00B5584F">
          <w:rPr>
            <w:rFonts w:ascii="Times New Roman" w:hAnsi="Times New Roman" w:cs="Times New Roman"/>
            <w:sz w:val="20"/>
            <w:szCs w:val="20"/>
          </w:rPr>
          <w:delText>several graphs plotted</w:delText>
        </w:r>
      </w:del>
      <w:ins w:id="15" w:author="asim.tewari" w:date="2019-08-30T15:31:00Z">
        <w:r>
          <w:rPr>
            <w:rFonts w:ascii="Times New Roman" w:hAnsi="Times New Roman" w:cs="Times New Roman"/>
            <w:sz w:val="20"/>
            <w:szCs w:val="20"/>
          </w:rPr>
          <w:t>the results obtained</w:t>
        </w:r>
      </w:ins>
      <w:r>
        <w:rPr>
          <w:rFonts w:ascii="Times New Roman" w:hAnsi="Times New Roman" w:cs="Times New Roman"/>
          <w:sz w:val="20"/>
          <w:szCs w:val="20"/>
        </w:rPr>
        <w:t xml:space="preserve"> in </w:t>
      </w:r>
      <w:ins w:id="16" w:author="asim.tewari" w:date="2019-08-30T15:31:00Z">
        <w:r>
          <w:rPr>
            <w:rFonts w:ascii="Times New Roman" w:hAnsi="Times New Roman" w:cs="Times New Roman"/>
            <w:sz w:val="20"/>
            <w:szCs w:val="20"/>
          </w:rPr>
          <w:t xml:space="preserve">the </w:t>
        </w:r>
      </w:ins>
      <w:r>
        <w:rPr>
          <w:rFonts w:ascii="Times New Roman" w:hAnsi="Times New Roman" w:cs="Times New Roman"/>
          <w:sz w:val="20"/>
          <w:szCs w:val="20"/>
        </w:rPr>
        <w:t xml:space="preserve">previous sections, we can easily observe that with just 890 data points used for training the neural network, maximum </w:t>
      </w:r>
      <w:r w:rsidR="00634419">
        <w:rPr>
          <w:rFonts w:ascii="Times New Roman" w:hAnsi="Times New Roman" w:cs="Times New Roman"/>
          <w:sz w:val="20"/>
          <w:szCs w:val="20"/>
        </w:rPr>
        <w:t xml:space="preserve">deviation of the predicted value from actual value over the entire test (unseen) dataset is less than 1 percent. This shows that the accuracy of the predicted values is more than enough for any practical purposes. Also, </w:t>
      </w:r>
      <w:r w:rsidR="00185967">
        <w:rPr>
          <w:rFonts w:ascii="Times New Roman" w:hAnsi="Times New Roman" w:cs="Times New Roman"/>
          <w:sz w:val="20"/>
          <w:szCs w:val="20"/>
        </w:rPr>
        <w:lastRenderedPageBreak/>
        <w:t xml:space="preserve">since maximum percent deviation is less than 1 percent, </w:t>
      </w:r>
      <w:r w:rsidR="00634419">
        <w:rPr>
          <w:rFonts w:ascii="Times New Roman" w:hAnsi="Times New Roman" w:cs="Times New Roman"/>
          <w:sz w:val="20"/>
          <w:szCs w:val="20"/>
        </w:rPr>
        <w:t>we can state with very high confidence that for any data point within the range of</w:t>
      </w:r>
      <w:r w:rsidR="00185967">
        <w:rPr>
          <w:rFonts w:ascii="Times New Roman" w:hAnsi="Times New Roman" w:cs="Times New Roman"/>
          <w:sz w:val="20"/>
          <w:szCs w:val="20"/>
        </w:rPr>
        <w:t xml:space="preserve"> input</w:t>
      </w:r>
      <w:r w:rsidR="00634419">
        <w:rPr>
          <w:rFonts w:ascii="Times New Roman" w:hAnsi="Times New Roman" w:cs="Times New Roman"/>
          <w:sz w:val="20"/>
          <w:szCs w:val="20"/>
        </w:rPr>
        <w:t xml:space="preserve"> </w:t>
      </w:r>
      <w:r w:rsidR="00185967">
        <w:rPr>
          <w:rFonts w:ascii="Times New Roman" w:hAnsi="Times New Roman" w:cs="Times New Roman"/>
          <w:sz w:val="20"/>
          <w:szCs w:val="20"/>
        </w:rPr>
        <w:t>values used for training, cutting forces can be predicted very accurately without deviating from actual values by more than 1 percent.</w:t>
      </w:r>
    </w:p>
    <w:p w14:paraId="47BB67CB" w14:textId="11BA6DBD" w:rsidR="00B86365" w:rsidRDefault="00B86365" w:rsidP="00B86365">
      <w:pPr>
        <w:pStyle w:val="Standard"/>
        <w:rPr>
          <w:rFonts w:ascii="Arial" w:hAnsi="Arial" w:cs="Arial"/>
          <w:b/>
          <w:bCs/>
          <w:sz w:val="20"/>
          <w:szCs w:val="20"/>
        </w:rPr>
      </w:pPr>
      <w:r>
        <w:rPr>
          <w:rFonts w:ascii="Arial" w:hAnsi="Arial" w:cs="Arial"/>
          <w:b/>
          <w:bCs/>
          <w:sz w:val="20"/>
          <w:szCs w:val="20"/>
        </w:rPr>
        <w:t>CONCLUSION</w:t>
      </w:r>
    </w:p>
    <w:p w14:paraId="3810B7F0" w14:textId="59E118C5" w:rsidR="00185967" w:rsidRPr="00433B45" w:rsidRDefault="00433B45" w:rsidP="00560C9F">
      <w:pPr>
        <w:pStyle w:val="Standard"/>
        <w:jc w:val="both"/>
        <w:rPr>
          <w:rFonts w:ascii="Times New Roman" w:hAnsi="Times New Roman" w:cs="Times New Roman"/>
          <w:bCs/>
          <w:sz w:val="20"/>
          <w:szCs w:val="20"/>
        </w:rPr>
      </w:pPr>
      <w:r>
        <w:rPr>
          <w:rFonts w:ascii="Times New Roman" w:hAnsi="Times New Roman" w:cs="Times New Roman"/>
          <w:bCs/>
          <w:sz w:val="20"/>
          <w:szCs w:val="20"/>
        </w:rPr>
        <w:t>Although from actual curves it may seem that variation of cutting forces with respect to cutting parameters is linear and thus, linear regressing would have also given similar accuracy</w:t>
      </w:r>
      <w:r w:rsidR="00560C9F">
        <w:rPr>
          <w:rFonts w:ascii="Times New Roman" w:hAnsi="Times New Roman" w:cs="Times New Roman"/>
          <w:bCs/>
          <w:sz w:val="20"/>
          <w:szCs w:val="20"/>
        </w:rPr>
        <w:t xml:space="preserve">. </w:t>
      </w:r>
      <w:r w:rsidR="00823C79">
        <w:rPr>
          <w:rFonts w:ascii="Times New Roman" w:hAnsi="Times New Roman" w:cs="Times New Roman"/>
          <w:bCs/>
          <w:sz w:val="20"/>
          <w:szCs w:val="20"/>
        </w:rPr>
        <w:t>Therefore, a linear surface was fitted over the data by switching off the activation function and layer normalisation in the neural network and it was observed that l</w:t>
      </w:r>
      <w:r w:rsidR="00560C9F">
        <w:rPr>
          <w:rFonts w:ascii="Times New Roman" w:hAnsi="Times New Roman" w:cs="Times New Roman"/>
          <w:bCs/>
          <w:sz w:val="20"/>
          <w:szCs w:val="20"/>
        </w:rPr>
        <w:t>inear regression was giving more than 5 percent deviation in some of the predicted values.</w:t>
      </w:r>
      <w:r w:rsidR="00823C79">
        <w:rPr>
          <w:rFonts w:ascii="Times New Roman" w:hAnsi="Times New Roman" w:cs="Times New Roman"/>
          <w:bCs/>
          <w:sz w:val="20"/>
          <w:szCs w:val="20"/>
        </w:rPr>
        <w:t xml:space="preserve"> So, we can say that even though 2D graphs are looking like straight lines, there is some curvature in 3D plot which was not captured by linear regression. Also, neural networks are far more robust to wrong datapoints in training data than linear regression.</w:t>
      </w:r>
    </w:p>
    <w:p w14:paraId="319C4868" w14:textId="5BD5760C" w:rsidR="00B86365" w:rsidRDefault="00B86365" w:rsidP="00B86365">
      <w:pPr>
        <w:pStyle w:val="Standard"/>
        <w:rPr>
          <w:rFonts w:ascii="Arial" w:hAnsi="Arial" w:cs="Arial"/>
          <w:b/>
          <w:bCs/>
          <w:sz w:val="20"/>
          <w:szCs w:val="20"/>
        </w:rPr>
      </w:pPr>
      <w:r>
        <w:rPr>
          <w:rFonts w:ascii="Arial" w:hAnsi="Arial" w:cs="Arial"/>
          <w:b/>
          <w:bCs/>
          <w:sz w:val="20"/>
          <w:szCs w:val="20"/>
        </w:rPr>
        <w:t>FURTHER APPLICATIONS</w:t>
      </w:r>
    </w:p>
    <w:p w14:paraId="4860B539" w14:textId="061693E5" w:rsidR="002F138A" w:rsidRPr="006E6820" w:rsidRDefault="002F138A" w:rsidP="002F138A">
      <w:pPr>
        <w:pStyle w:val="Standard"/>
        <w:jc w:val="both"/>
        <w:rPr>
          <w:rFonts w:ascii="Times New Roman" w:hAnsi="Times New Roman" w:cs="Times New Roman"/>
          <w:bCs/>
          <w:sz w:val="20"/>
          <w:szCs w:val="20"/>
        </w:rPr>
      </w:pPr>
      <w:r>
        <w:rPr>
          <w:rFonts w:ascii="Times New Roman" w:hAnsi="Times New Roman" w:cs="Times New Roman"/>
          <w:bCs/>
          <w:sz w:val="20"/>
          <w:szCs w:val="20"/>
        </w:rPr>
        <w:t xml:space="preserve">Since even very simple neural networks </w:t>
      </w:r>
      <w:proofErr w:type="gramStart"/>
      <w:r>
        <w:rPr>
          <w:rFonts w:ascii="Times New Roman" w:hAnsi="Times New Roman" w:cs="Times New Roman"/>
          <w:bCs/>
          <w:sz w:val="20"/>
          <w:szCs w:val="20"/>
        </w:rPr>
        <w:t>are able to</w:t>
      </w:r>
      <w:proofErr w:type="gramEnd"/>
      <w:r>
        <w:rPr>
          <w:rFonts w:ascii="Times New Roman" w:hAnsi="Times New Roman" w:cs="Times New Roman"/>
          <w:bCs/>
          <w:sz w:val="20"/>
          <w:szCs w:val="20"/>
        </w:rPr>
        <w:t xml:space="preserve"> predict cutting force values for titanium machined using ball end mill with such high accuracy, therefore, we can easily extend this work to other tools and workpiece metals. Although there are plenty of software</w:t>
      </w:r>
      <w:del w:id="17" w:author="asim.tewari" w:date="2019-08-30T15:35:00Z">
        <w:r w:rsidDel="00B5584F">
          <w:rPr>
            <w:rFonts w:ascii="Times New Roman" w:hAnsi="Times New Roman" w:cs="Times New Roman"/>
            <w:bCs/>
            <w:sz w:val="20"/>
            <w:szCs w:val="20"/>
          </w:rPr>
          <w:delText>s</w:delText>
        </w:r>
      </w:del>
      <w:r>
        <w:rPr>
          <w:rFonts w:ascii="Times New Roman" w:hAnsi="Times New Roman" w:cs="Times New Roman"/>
          <w:bCs/>
          <w:sz w:val="20"/>
          <w:szCs w:val="20"/>
        </w:rPr>
        <w:t xml:space="preserve"> to simulate milling or any other machining operation, but they not free and take a lot of space on hard disk. Also, performing one simulation over these software</w:t>
      </w:r>
      <w:del w:id="18" w:author="asim.tewari" w:date="2019-08-30T15:35:00Z">
        <w:r w:rsidDel="00B5584F">
          <w:rPr>
            <w:rFonts w:ascii="Times New Roman" w:hAnsi="Times New Roman" w:cs="Times New Roman"/>
            <w:bCs/>
            <w:sz w:val="20"/>
            <w:szCs w:val="20"/>
          </w:rPr>
          <w:delText>s</w:delText>
        </w:r>
      </w:del>
      <w:r>
        <w:rPr>
          <w:rFonts w:ascii="Times New Roman" w:hAnsi="Times New Roman" w:cs="Times New Roman"/>
          <w:bCs/>
          <w:sz w:val="20"/>
          <w:szCs w:val="20"/>
        </w:rPr>
        <w:t xml:space="preserve"> take a lot of time compared to neural networks, thus a </w:t>
      </w:r>
      <w:del w:id="19" w:author="asim.tewari" w:date="2019-08-30T15:34:00Z">
        <w:r w:rsidDel="00B5584F">
          <w:rPr>
            <w:rFonts w:ascii="Times New Roman" w:hAnsi="Times New Roman" w:cs="Times New Roman"/>
            <w:bCs/>
            <w:sz w:val="20"/>
            <w:szCs w:val="20"/>
          </w:rPr>
          <w:delText xml:space="preserve">deep </w:delText>
        </w:r>
      </w:del>
      <w:ins w:id="20" w:author="asim.tewari" w:date="2019-08-30T15:34:00Z">
        <w:r>
          <w:rPr>
            <w:rFonts w:ascii="Times New Roman" w:hAnsi="Times New Roman" w:cs="Times New Roman"/>
            <w:bCs/>
            <w:sz w:val="20"/>
            <w:szCs w:val="20"/>
          </w:rPr>
          <w:t xml:space="preserve">machine </w:t>
        </w:r>
      </w:ins>
      <w:r>
        <w:rPr>
          <w:rFonts w:ascii="Times New Roman" w:hAnsi="Times New Roman" w:cs="Times New Roman"/>
          <w:bCs/>
          <w:sz w:val="20"/>
          <w:szCs w:val="20"/>
        </w:rPr>
        <w:t xml:space="preserve">learning model built using python can replace these costly simulators and </w:t>
      </w:r>
      <w:r w:rsidR="00267622">
        <w:rPr>
          <w:rFonts w:ascii="Times New Roman" w:hAnsi="Times New Roman" w:cs="Times New Roman"/>
          <w:bCs/>
          <w:sz w:val="20"/>
          <w:szCs w:val="20"/>
        </w:rPr>
        <w:t>time-consuming</w:t>
      </w:r>
      <w:r>
        <w:rPr>
          <w:rFonts w:ascii="Times New Roman" w:hAnsi="Times New Roman" w:cs="Times New Roman"/>
          <w:bCs/>
          <w:sz w:val="20"/>
          <w:szCs w:val="20"/>
        </w:rPr>
        <w:t xml:space="preserve"> software</w:t>
      </w:r>
      <w:del w:id="21" w:author="asim.tewari" w:date="2019-08-30T15:35:00Z">
        <w:r w:rsidDel="00B5584F">
          <w:rPr>
            <w:rFonts w:ascii="Times New Roman" w:hAnsi="Times New Roman" w:cs="Times New Roman"/>
            <w:bCs/>
            <w:sz w:val="20"/>
            <w:szCs w:val="20"/>
          </w:rPr>
          <w:delText>s</w:delText>
        </w:r>
      </w:del>
      <w:r>
        <w:rPr>
          <w:rFonts w:ascii="Times New Roman" w:hAnsi="Times New Roman" w:cs="Times New Roman"/>
          <w:bCs/>
          <w:sz w:val="20"/>
          <w:szCs w:val="20"/>
        </w:rPr>
        <w:t>.</w:t>
      </w:r>
    </w:p>
    <w:p w14:paraId="6ADE6F8E" w14:textId="6256AF6B" w:rsidR="00B86365" w:rsidRDefault="00B86365" w:rsidP="00B86365">
      <w:pPr>
        <w:pStyle w:val="Standard"/>
        <w:rPr>
          <w:rFonts w:ascii="Arial" w:hAnsi="Arial" w:cs="Arial"/>
          <w:b/>
          <w:bCs/>
          <w:sz w:val="20"/>
          <w:szCs w:val="20"/>
        </w:rPr>
      </w:pPr>
      <w:r>
        <w:rPr>
          <w:rFonts w:ascii="Arial" w:hAnsi="Arial" w:cs="Arial"/>
          <w:b/>
          <w:bCs/>
          <w:sz w:val="20"/>
          <w:szCs w:val="20"/>
        </w:rPr>
        <w:t>REFERENCES</w:t>
      </w:r>
    </w:p>
    <w:p w14:paraId="7F8F46A0" w14:textId="18E93096" w:rsidR="004E43F4" w:rsidRPr="00AD5EBC" w:rsidRDefault="00AD5EBC" w:rsidP="009A5376">
      <w:pPr>
        <w:pStyle w:val="Standard"/>
        <w:jc w:val="both"/>
        <w:rPr>
          <w:rFonts w:ascii="Times New Roman" w:hAnsi="Times New Roman" w:cs="Times New Roman"/>
          <w:sz w:val="20"/>
          <w:szCs w:val="20"/>
        </w:rPr>
      </w:pPr>
      <w:bookmarkStart w:id="22" w:name="_GoBack"/>
      <w:r w:rsidRPr="00AD5EBC">
        <w:rPr>
          <w:rFonts w:ascii="Times New Roman" w:hAnsi="Times New Roman" w:cs="Times New Roman"/>
          <w:sz w:val="20"/>
          <w:szCs w:val="20"/>
        </w:rPr>
        <w:t xml:space="preserve"> </w:t>
      </w:r>
      <w:r w:rsidR="004E43F4" w:rsidRPr="00AD5EBC">
        <w:rPr>
          <w:rFonts w:ascii="Times New Roman" w:hAnsi="Times New Roman" w:cs="Times New Roman"/>
          <w:sz w:val="20"/>
          <w:szCs w:val="20"/>
        </w:rPr>
        <w:t>[</w:t>
      </w:r>
      <w:r w:rsidRPr="00AD5EBC">
        <w:rPr>
          <w:rFonts w:ascii="Times New Roman" w:hAnsi="Times New Roman" w:cs="Times New Roman"/>
          <w:sz w:val="20"/>
          <w:szCs w:val="20"/>
        </w:rPr>
        <w:t>1</w:t>
      </w:r>
      <w:r w:rsidR="004E43F4" w:rsidRPr="00AD5EBC">
        <w:rPr>
          <w:rFonts w:ascii="Times New Roman" w:hAnsi="Times New Roman" w:cs="Times New Roman"/>
          <w:sz w:val="20"/>
          <w:szCs w:val="20"/>
        </w:rPr>
        <w:t>]</w:t>
      </w:r>
      <w:r w:rsidR="004E43F4" w:rsidRPr="00AD5EBC">
        <w:rPr>
          <w:rFonts w:ascii="Times New Roman" w:hAnsi="Times New Roman" w:cs="Times New Roman"/>
        </w:rPr>
        <w:t xml:space="preserve"> </w:t>
      </w:r>
      <w:r w:rsidR="004E43F4" w:rsidRPr="00AD5EBC">
        <w:rPr>
          <w:rFonts w:ascii="Times New Roman" w:hAnsi="Times New Roman" w:cs="Times New Roman"/>
          <w:sz w:val="20"/>
          <w:szCs w:val="20"/>
        </w:rPr>
        <w:t xml:space="preserve">Pratap, </w:t>
      </w:r>
      <w:proofErr w:type="spellStart"/>
      <w:r w:rsidR="004E43F4" w:rsidRPr="00AD5EBC">
        <w:rPr>
          <w:rFonts w:ascii="Times New Roman" w:hAnsi="Times New Roman" w:cs="Times New Roman"/>
          <w:sz w:val="20"/>
          <w:szCs w:val="20"/>
        </w:rPr>
        <w:t>Tej</w:t>
      </w:r>
      <w:proofErr w:type="spellEnd"/>
      <w:r w:rsidR="004E43F4" w:rsidRPr="00AD5EBC">
        <w:rPr>
          <w:rFonts w:ascii="Times New Roman" w:hAnsi="Times New Roman" w:cs="Times New Roman"/>
          <w:sz w:val="20"/>
          <w:szCs w:val="20"/>
        </w:rPr>
        <w:t xml:space="preserve"> &amp; Patra, </w:t>
      </w:r>
      <w:proofErr w:type="spellStart"/>
      <w:r w:rsidR="004E43F4" w:rsidRPr="00AD5EBC">
        <w:rPr>
          <w:rFonts w:ascii="Times New Roman" w:hAnsi="Times New Roman" w:cs="Times New Roman"/>
          <w:sz w:val="20"/>
          <w:szCs w:val="20"/>
        </w:rPr>
        <w:t>Karali</w:t>
      </w:r>
      <w:proofErr w:type="spellEnd"/>
      <w:r w:rsidR="004E43F4" w:rsidRPr="00AD5EBC">
        <w:rPr>
          <w:rFonts w:ascii="Times New Roman" w:hAnsi="Times New Roman" w:cs="Times New Roman"/>
          <w:sz w:val="20"/>
          <w:szCs w:val="20"/>
        </w:rPr>
        <w:t xml:space="preserve"> &amp; </w:t>
      </w:r>
      <w:proofErr w:type="spellStart"/>
      <w:r w:rsidR="004E43F4" w:rsidRPr="00AD5EBC">
        <w:rPr>
          <w:rFonts w:ascii="Times New Roman" w:hAnsi="Times New Roman" w:cs="Times New Roman"/>
          <w:sz w:val="20"/>
          <w:szCs w:val="20"/>
        </w:rPr>
        <w:t>Dyakonov</w:t>
      </w:r>
      <w:proofErr w:type="spellEnd"/>
      <w:r w:rsidR="004E43F4" w:rsidRPr="00AD5EBC">
        <w:rPr>
          <w:rFonts w:ascii="Times New Roman" w:hAnsi="Times New Roman" w:cs="Times New Roman"/>
          <w:sz w:val="20"/>
          <w:szCs w:val="20"/>
        </w:rPr>
        <w:t xml:space="preserve">, Aleksandr. (2015). </w:t>
      </w:r>
      <w:proofErr w:type="spellStart"/>
      <w:r w:rsidR="004E43F4" w:rsidRPr="00AD5EBC">
        <w:rPr>
          <w:rFonts w:ascii="Times New Roman" w:hAnsi="Times New Roman" w:cs="Times New Roman"/>
          <w:sz w:val="20"/>
          <w:szCs w:val="20"/>
        </w:rPr>
        <w:t>Modeling</w:t>
      </w:r>
      <w:proofErr w:type="spellEnd"/>
      <w:r w:rsidR="004E43F4" w:rsidRPr="00AD5EBC">
        <w:rPr>
          <w:rFonts w:ascii="Times New Roman" w:hAnsi="Times New Roman" w:cs="Times New Roman"/>
          <w:sz w:val="20"/>
          <w:szCs w:val="20"/>
        </w:rPr>
        <w:t xml:space="preserve"> Cutting Force in Micro-Milling of Ti-6Al-4V Titanium Alloy. Procedia Engineering. 129. 134-139. 10.1016/j.proeng.2015.12.021.</w:t>
      </w:r>
    </w:p>
    <w:p w14:paraId="3294794F" w14:textId="6FDB62A7" w:rsidR="00423636" w:rsidRPr="00AD5EBC" w:rsidRDefault="004E43F4" w:rsidP="009A5376">
      <w:pPr>
        <w:pStyle w:val="Standard"/>
        <w:jc w:val="both"/>
        <w:rPr>
          <w:rFonts w:ascii="Times New Roman" w:hAnsi="Times New Roman" w:cs="Times New Roman"/>
          <w:sz w:val="20"/>
          <w:szCs w:val="20"/>
        </w:rPr>
      </w:pPr>
      <w:r w:rsidRPr="00AD5EBC">
        <w:rPr>
          <w:rFonts w:ascii="Times New Roman" w:hAnsi="Times New Roman" w:cs="Times New Roman"/>
          <w:sz w:val="20"/>
          <w:szCs w:val="20"/>
        </w:rPr>
        <w:t>[</w:t>
      </w:r>
      <w:r w:rsidR="00AD5EBC" w:rsidRPr="00AD5EBC">
        <w:rPr>
          <w:rFonts w:ascii="Times New Roman" w:hAnsi="Times New Roman" w:cs="Times New Roman"/>
          <w:sz w:val="20"/>
          <w:szCs w:val="20"/>
        </w:rPr>
        <w:t>2</w:t>
      </w:r>
      <w:r w:rsidRPr="00AD5EBC">
        <w:rPr>
          <w:rFonts w:ascii="Times New Roman" w:hAnsi="Times New Roman" w:cs="Times New Roman"/>
          <w:sz w:val="20"/>
          <w:szCs w:val="20"/>
        </w:rPr>
        <w:t xml:space="preserve">] Vijayan, </w:t>
      </w:r>
      <w:proofErr w:type="spellStart"/>
      <w:r w:rsidRPr="00AD5EBC">
        <w:rPr>
          <w:rFonts w:ascii="Times New Roman" w:hAnsi="Times New Roman" w:cs="Times New Roman"/>
          <w:sz w:val="20"/>
          <w:szCs w:val="20"/>
        </w:rPr>
        <w:t>Krishnaraj</w:t>
      </w:r>
      <w:proofErr w:type="spellEnd"/>
      <w:r w:rsidRPr="00AD5EBC">
        <w:rPr>
          <w:rFonts w:ascii="Times New Roman" w:hAnsi="Times New Roman" w:cs="Times New Roman"/>
          <w:sz w:val="20"/>
          <w:szCs w:val="20"/>
        </w:rPr>
        <w:t xml:space="preserve"> &amp; </w:t>
      </w:r>
      <w:proofErr w:type="spellStart"/>
      <w:r w:rsidRPr="00AD5EBC">
        <w:rPr>
          <w:rFonts w:ascii="Times New Roman" w:hAnsi="Times New Roman" w:cs="Times New Roman"/>
          <w:sz w:val="20"/>
          <w:szCs w:val="20"/>
        </w:rPr>
        <w:t>Samsudeensadham</w:t>
      </w:r>
      <w:proofErr w:type="spellEnd"/>
      <w:r w:rsidRPr="00AD5EBC">
        <w:rPr>
          <w:rFonts w:ascii="Times New Roman" w:hAnsi="Times New Roman" w:cs="Times New Roman"/>
          <w:sz w:val="20"/>
          <w:szCs w:val="20"/>
        </w:rPr>
        <w:t xml:space="preserve">, S &amp; </w:t>
      </w:r>
      <w:proofErr w:type="spellStart"/>
      <w:r w:rsidRPr="00AD5EBC">
        <w:rPr>
          <w:rFonts w:ascii="Times New Roman" w:hAnsi="Times New Roman" w:cs="Times New Roman"/>
          <w:sz w:val="20"/>
          <w:szCs w:val="20"/>
        </w:rPr>
        <w:t>Sindhumathi</w:t>
      </w:r>
      <w:proofErr w:type="spellEnd"/>
      <w:r w:rsidRPr="00AD5EBC">
        <w:rPr>
          <w:rFonts w:ascii="Times New Roman" w:hAnsi="Times New Roman" w:cs="Times New Roman"/>
          <w:sz w:val="20"/>
          <w:szCs w:val="20"/>
        </w:rPr>
        <w:t xml:space="preserve">, R &amp; </w:t>
      </w:r>
      <w:proofErr w:type="spellStart"/>
      <w:r w:rsidRPr="00AD5EBC">
        <w:rPr>
          <w:rFonts w:ascii="Times New Roman" w:hAnsi="Times New Roman" w:cs="Times New Roman"/>
          <w:sz w:val="20"/>
          <w:szCs w:val="20"/>
        </w:rPr>
        <w:t>Kuppan</w:t>
      </w:r>
      <w:proofErr w:type="spellEnd"/>
      <w:r w:rsidRPr="00AD5EBC">
        <w:rPr>
          <w:rFonts w:ascii="Times New Roman" w:hAnsi="Times New Roman" w:cs="Times New Roman"/>
          <w:sz w:val="20"/>
          <w:szCs w:val="20"/>
        </w:rPr>
        <w:t>, P. (2014). A study on High Speed End Milling of Titanium Alloy. Procedia Engineering. 97. 10.1016/j.proeng.2014.12.248.</w:t>
      </w:r>
    </w:p>
    <w:p w14:paraId="3FE6E3C7" w14:textId="50C2C3F5" w:rsidR="00AD5EBC" w:rsidRPr="00AD5EBC" w:rsidRDefault="00AD5EBC" w:rsidP="009A5376">
      <w:pPr>
        <w:pStyle w:val="Standard"/>
        <w:jc w:val="both"/>
        <w:rPr>
          <w:rFonts w:ascii="Times New Roman" w:hAnsi="Times New Roman" w:cs="Times New Roman"/>
          <w:sz w:val="20"/>
          <w:szCs w:val="20"/>
        </w:rPr>
      </w:pPr>
      <w:r w:rsidRPr="00AD5EBC">
        <w:rPr>
          <w:rFonts w:ascii="Times New Roman" w:hAnsi="Times New Roman" w:cs="Times New Roman"/>
          <w:sz w:val="20"/>
          <w:szCs w:val="20"/>
        </w:rPr>
        <w:t>[3] Wojciechowski, Szymon. (2014). The estimation of cutting forces and specific force coefficients during finishing ball end milling of inclined surfaces. International Journal of Machine Tools and Manufacture. 89. 10.1016/j.ijmachtools.2014.10.006.</w:t>
      </w:r>
    </w:p>
    <w:p w14:paraId="5AE4806B" w14:textId="6651BEDF" w:rsidR="00AD5EBC" w:rsidRPr="00AD5EBC" w:rsidRDefault="00AD5EBC" w:rsidP="009A5376">
      <w:pPr>
        <w:pStyle w:val="Standard"/>
        <w:jc w:val="both"/>
        <w:rPr>
          <w:rFonts w:ascii="Times New Roman" w:hAnsi="Times New Roman" w:cs="Times New Roman"/>
          <w:sz w:val="20"/>
          <w:szCs w:val="20"/>
        </w:rPr>
      </w:pPr>
      <w:r w:rsidRPr="00AD5EBC">
        <w:rPr>
          <w:rFonts w:ascii="Times New Roman" w:hAnsi="Times New Roman" w:cs="Times New Roman"/>
          <w:sz w:val="20"/>
          <w:szCs w:val="20"/>
        </w:rPr>
        <w:t xml:space="preserve">[4] Wojciechowski, Szymon &amp; </w:t>
      </w:r>
      <w:proofErr w:type="spellStart"/>
      <w:r w:rsidRPr="00AD5EBC">
        <w:rPr>
          <w:rFonts w:ascii="Times New Roman" w:hAnsi="Times New Roman" w:cs="Times New Roman"/>
          <w:sz w:val="20"/>
          <w:szCs w:val="20"/>
        </w:rPr>
        <w:t>Mrozek</w:t>
      </w:r>
      <w:proofErr w:type="spellEnd"/>
      <w:r w:rsidRPr="00AD5EBC">
        <w:rPr>
          <w:rFonts w:ascii="Times New Roman" w:hAnsi="Times New Roman" w:cs="Times New Roman"/>
          <w:sz w:val="20"/>
          <w:szCs w:val="20"/>
        </w:rPr>
        <w:t>, Krzysztof. (2017). Mechanical and technological aspects of micro ball end milling with various tool inclinations. International Journal of Mechanical Sciences. 134. 10.1016/j.ijmecsci.2017.10.032.</w:t>
      </w:r>
    </w:p>
    <w:p w14:paraId="32CB8D33" w14:textId="4BBED0E6" w:rsidR="00AD5EBC" w:rsidRPr="00AD5EBC" w:rsidRDefault="00AD5EBC" w:rsidP="009A5376">
      <w:pPr>
        <w:pStyle w:val="Standard"/>
        <w:jc w:val="both"/>
        <w:rPr>
          <w:rFonts w:ascii="Times New Roman" w:hAnsi="Times New Roman" w:cs="Times New Roman"/>
          <w:sz w:val="20"/>
          <w:szCs w:val="20"/>
        </w:rPr>
      </w:pPr>
      <w:r w:rsidRPr="00AD5EBC">
        <w:rPr>
          <w:rFonts w:ascii="Times New Roman" w:hAnsi="Times New Roman" w:cs="Times New Roman"/>
          <w:sz w:val="20"/>
          <w:szCs w:val="20"/>
        </w:rPr>
        <w:t xml:space="preserve">[5] Budak, </w:t>
      </w:r>
      <w:proofErr w:type="spellStart"/>
      <w:r w:rsidRPr="00AD5EBC">
        <w:rPr>
          <w:rFonts w:ascii="Times New Roman" w:hAnsi="Times New Roman" w:cs="Times New Roman"/>
          <w:sz w:val="20"/>
          <w:szCs w:val="20"/>
        </w:rPr>
        <w:t>Erdem</w:t>
      </w:r>
      <w:proofErr w:type="spellEnd"/>
      <w:r w:rsidRPr="00AD5EBC">
        <w:rPr>
          <w:rFonts w:ascii="Times New Roman" w:hAnsi="Times New Roman" w:cs="Times New Roman"/>
          <w:sz w:val="20"/>
          <w:szCs w:val="20"/>
        </w:rPr>
        <w:t xml:space="preserve"> &amp; </w:t>
      </w:r>
      <w:proofErr w:type="spellStart"/>
      <w:r w:rsidRPr="00AD5EBC">
        <w:rPr>
          <w:rFonts w:ascii="Times New Roman" w:hAnsi="Times New Roman" w:cs="Times New Roman"/>
          <w:sz w:val="20"/>
          <w:szCs w:val="20"/>
        </w:rPr>
        <w:t>Tunc</w:t>
      </w:r>
      <w:proofErr w:type="spellEnd"/>
      <w:r w:rsidRPr="00AD5EBC">
        <w:rPr>
          <w:rFonts w:ascii="Times New Roman" w:hAnsi="Times New Roman" w:cs="Times New Roman"/>
          <w:sz w:val="20"/>
          <w:szCs w:val="20"/>
        </w:rPr>
        <w:t xml:space="preserve">, </w:t>
      </w:r>
      <w:proofErr w:type="spellStart"/>
      <w:r w:rsidRPr="00AD5EBC">
        <w:rPr>
          <w:rFonts w:ascii="Times New Roman" w:hAnsi="Times New Roman" w:cs="Times New Roman"/>
          <w:sz w:val="20"/>
          <w:szCs w:val="20"/>
        </w:rPr>
        <w:t>Taner</w:t>
      </w:r>
      <w:proofErr w:type="spellEnd"/>
      <w:r w:rsidRPr="00AD5EBC">
        <w:rPr>
          <w:rFonts w:ascii="Times New Roman" w:hAnsi="Times New Roman" w:cs="Times New Roman"/>
          <w:sz w:val="20"/>
          <w:szCs w:val="20"/>
        </w:rPr>
        <w:t xml:space="preserve"> &amp; Budak, Erhan. (2011). Analytical methods for increased productivity in 5-axis ball-end milling. Int. J. of Mechatronics and Manufacturing Systems. 4. 238 - 265. 10.1504/IJMMS.2011.041471.</w:t>
      </w:r>
    </w:p>
    <w:p w14:paraId="45F4ADC7" w14:textId="0BECD7C3" w:rsidR="00AD5EBC" w:rsidRPr="00AD5EBC" w:rsidRDefault="00AD5EBC" w:rsidP="009A5376">
      <w:pPr>
        <w:pStyle w:val="Standard"/>
        <w:jc w:val="both"/>
        <w:rPr>
          <w:rFonts w:ascii="Times New Roman" w:hAnsi="Times New Roman" w:cs="Times New Roman"/>
          <w:sz w:val="20"/>
          <w:szCs w:val="20"/>
        </w:rPr>
      </w:pPr>
      <w:r w:rsidRPr="00AD5EBC">
        <w:rPr>
          <w:rFonts w:ascii="Times New Roman" w:hAnsi="Times New Roman" w:cs="Times New Roman"/>
          <w:sz w:val="20"/>
          <w:szCs w:val="20"/>
        </w:rPr>
        <w:t>[6]</w:t>
      </w:r>
      <w:r w:rsidRPr="00AD5EBC">
        <w:rPr>
          <w:rFonts w:ascii="Times New Roman" w:hAnsi="Times New Roman" w:cs="Times New Roman"/>
        </w:rPr>
        <w:t xml:space="preserve"> </w:t>
      </w:r>
      <w:r w:rsidRPr="00AD5EBC">
        <w:rPr>
          <w:rFonts w:ascii="Times New Roman" w:hAnsi="Times New Roman" w:cs="Times New Roman"/>
          <w:sz w:val="20"/>
          <w:szCs w:val="20"/>
        </w:rPr>
        <w:t xml:space="preserve">Kao, Yung-Chou &amp; Nguyen, </w:t>
      </w:r>
      <w:proofErr w:type="spellStart"/>
      <w:r w:rsidRPr="00AD5EBC">
        <w:rPr>
          <w:rFonts w:ascii="Times New Roman" w:hAnsi="Times New Roman" w:cs="Times New Roman"/>
          <w:sz w:val="20"/>
          <w:szCs w:val="20"/>
        </w:rPr>
        <w:t>Nhu</w:t>
      </w:r>
      <w:proofErr w:type="spellEnd"/>
      <w:r w:rsidRPr="00AD5EBC">
        <w:rPr>
          <w:rFonts w:ascii="Times New Roman" w:hAnsi="Times New Roman" w:cs="Times New Roman"/>
          <w:sz w:val="20"/>
          <w:szCs w:val="20"/>
        </w:rPr>
        <w:t xml:space="preserve">-Tung &amp; Chen, Mau-Sheng &amp; Huang, </w:t>
      </w:r>
      <w:proofErr w:type="spellStart"/>
      <w:r w:rsidRPr="00AD5EBC">
        <w:rPr>
          <w:rFonts w:ascii="Times New Roman" w:hAnsi="Times New Roman" w:cs="Times New Roman"/>
          <w:sz w:val="20"/>
          <w:szCs w:val="20"/>
        </w:rPr>
        <w:t>Shyh-Chour</w:t>
      </w:r>
      <w:proofErr w:type="spellEnd"/>
      <w:r w:rsidRPr="00AD5EBC">
        <w:rPr>
          <w:rFonts w:ascii="Times New Roman" w:hAnsi="Times New Roman" w:cs="Times New Roman"/>
          <w:sz w:val="20"/>
          <w:szCs w:val="20"/>
        </w:rPr>
        <w:t xml:space="preserve">. (2015). A combination method of the theory and experiment in determination of cutting force </w:t>
      </w:r>
      <w:r w:rsidRPr="00AD5EBC">
        <w:rPr>
          <w:rFonts w:ascii="Times New Roman" w:hAnsi="Times New Roman" w:cs="Times New Roman"/>
          <w:sz w:val="20"/>
          <w:szCs w:val="20"/>
        </w:rPr>
        <w:t>coefficients in ball-end mill processes. Volume 2. Pages 233-247. 10.1016/j.jcde.2015.06.005.</w:t>
      </w:r>
    </w:p>
    <w:p w14:paraId="36173150" w14:textId="6980862E" w:rsidR="00AD5EBC" w:rsidRPr="00AD5EBC" w:rsidRDefault="00B5351F" w:rsidP="009A5376">
      <w:pPr>
        <w:pStyle w:val="Standard"/>
        <w:jc w:val="both"/>
        <w:rPr>
          <w:rFonts w:ascii="Times New Roman" w:hAnsi="Times New Roman" w:cs="Times New Roman"/>
          <w:sz w:val="20"/>
          <w:szCs w:val="20"/>
        </w:rPr>
      </w:pPr>
      <w:r>
        <w:rPr>
          <w:rFonts w:ascii="Times New Roman" w:hAnsi="Times New Roman" w:cs="Times New Roman"/>
          <w:sz w:val="20"/>
          <w:szCs w:val="20"/>
        </w:rPr>
        <w:t xml:space="preserve">[7] </w:t>
      </w:r>
      <w:proofErr w:type="spellStart"/>
      <w:r w:rsidRPr="00B5351F">
        <w:rPr>
          <w:rFonts w:ascii="Times New Roman" w:hAnsi="Times New Roman" w:cs="Times New Roman"/>
          <w:sz w:val="20"/>
          <w:szCs w:val="20"/>
        </w:rPr>
        <w:t>Mhamdi</w:t>
      </w:r>
      <w:proofErr w:type="spellEnd"/>
      <w:r w:rsidRPr="00B5351F">
        <w:rPr>
          <w:rFonts w:ascii="Times New Roman" w:hAnsi="Times New Roman" w:cs="Times New Roman"/>
          <w:sz w:val="20"/>
          <w:szCs w:val="20"/>
        </w:rPr>
        <w:t xml:space="preserve">, M-B &amp; </w:t>
      </w:r>
      <w:proofErr w:type="spellStart"/>
      <w:r w:rsidRPr="00B5351F">
        <w:rPr>
          <w:rFonts w:ascii="Times New Roman" w:hAnsi="Times New Roman" w:cs="Times New Roman"/>
          <w:sz w:val="20"/>
          <w:szCs w:val="20"/>
        </w:rPr>
        <w:t>Boujelbene</w:t>
      </w:r>
      <w:proofErr w:type="spellEnd"/>
      <w:r w:rsidRPr="00B5351F">
        <w:rPr>
          <w:rFonts w:ascii="Times New Roman" w:hAnsi="Times New Roman" w:cs="Times New Roman"/>
          <w:sz w:val="20"/>
          <w:szCs w:val="20"/>
        </w:rPr>
        <w:t xml:space="preserve">, Mohamed &amp; </w:t>
      </w:r>
      <w:proofErr w:type="spellStart"/>
      <w:r w:rsidRPr="00B5351F">
        <w:rPr>
          <w:rFonts w:ascii="Times New Roman" w:hAnsi="Times New Roman" w:cs="Times New Roman"/>
          <w:sz w:val="20"/>
          <w:szCs w:val="20"/>
        </w:rPr>
        <w:t>Bayraktar</w:t>
      </w:r>
      <w:proofErr w:type="spellEnd"/>
      <w:r w:rsidRPr="00B5351F">
        <w:rPr>
          <w:rFonts w:ascii="Times New Roman" w:hAnsi="Times New Roman" w:cs="Times New Roman"/>
          <w:sz w:val="20"/>
          <w:szCs w:val="20"/>
        </w:rPr>
        <w:t xml:space="preserve">, </w:t>
      </w:r>
      <w:proofErr w:type="spellStart"/>
      <w:r w:rsidRPr="00B5351F">
        <w:rPr>
          <w:rFonts w:ascii="Times New Roman" w:hAnsi="Times New Roman" w:cs="Times New Roman"/>
          <w:sz w:val="20"/>
          <w:szCs w:val="20"/>
        </w:rPr>
        <w:t>Emin</w:t>
      </w:r>
      <w:proofErr w:type="spellEnd"/>
      <w:r w:rsidRPr="00B5351F">
        <w:rPr>
          <w:rFonts w:ascii="Times New Roman" w:hAnsi="Times New Roman" w:cs="Times New Roman"/>
          <w:sz w:val="20"/>
          <w:szCs w:val="20"/>
        </w:rPr>
        <w:t xml:space="preserve"> &amp; </w:t>
      </w:r>
      <w:proofErr w:type="spellStart"/>
      <w:r w:rsidRPr="00B5351F">
        <w:rPr>
          <w:rFonts w:ascii="Times New Roman" w:hAnsi="Times New Roman" w:cs="Times New Roman"/>
          <w:sz w:val="20"/>
          <w:szCs w:val="20"/>
        </w:rPr>
        <w:t>Zghal</w:t>
      </w:r>
      <w:proofErr w:type="spellEnd"/>
      <w:r w:rsidRPr="00B5351F">
        <w:rPr>
          <w:rFonts w:ascii="Times New Roman" w:hAnsi="Times New Roman" w:cs="Times New Roman"/>
          <w:sz w:val="20"/>
          <w:szCs w:val="20"/>
        </w:rPr>
        <w:t>, Ali. (2012). Surface Integrity of Titanium Alloy Ti-6Al-4V in Ball end Milling. Physics Procedia. 25. 355-362. 10.1016/j.phpro.2012.03.096.</w:t>
      </w:r>
    </w:p>
    <w:p w14:paraId="3AB8FCDB" w14:textId="55F0B9B1" w:rsidR="00423636" w:rsidRPr="00AD5EBC" w:rsidRDefault="00AD5EBC" w:rsidP="009A5376">
      <w:pPr>
        <w:pStyle w:val="Standard"/>
        <w:jc w:val="both"/>
        <w:rPr>
          <w:rFonts w:ascii="Times New Roman" w:hAnsi="Times New Roman" w:cs="Times New Roman"/>
          <w:sz w:val="20"/>
          <w:szCs w:val="20"/>
        </w:rPr>
      </w:pPr>
      <w:r>
        <w:rPr>
          <w:rFonts w:ascii="Times New Roman" w:hAnsi="Times New Roman" w:cs="Times New Roman"/>
          <w:sz w:val="20"/>
          <w:szCs w:val="20"/>
        </w:rPr>
        <w:t>[8]</w:t>
      </w:r>
      <w:r w:rsidR="00423636" w:rsidRPr="00AD5EBC">
        <w:rPr>
          <w:rFonts w:ascii="Times New Roman" w:hAnsi="Times New Roman" w:cs="Times New Roman"/>
          <w:sz w:val="20"/>
          <w:szCs w:val="20"/>
        </w:rPr>
        <w:t xml:space="preserve"> Lei Ba, Jimmy &amp; Ryan </w:t>
      </w:r>
      <w:proofErr w:type="spellStart"/>
      <w:r w:rsidR="00423636" w:rsidRPr="00AD5EBC">
        <w:rPr>
          <w:rFonts w:ascii="Times New Roman" w:hAnsi="Times New Roman" w:cs="Times New Roman"/>
          <w:sz w:val="20"/>
          <w:szCs w:val="20"/>
        </w:rPr>
        <w:t>Kiros</w:t>
      </w:r>
      <w:proofErr w:type="spellEnd"/>
      <w:r w:rsidR="00423636" w:rsidRPr="00AD5EBC">
        <w:rPr>
          <w:rFonts w:ascii="Times New Roman" w:hAnsi="Times New Roman" w:cs="Times New Roman"/>
          <w:sz w:val="20"/>
          <w:szCs w:val="20"/>
        </w:rPr>
        <w:t>, Jamie &amp; E. Hinton, Geoffrey. (2016). Layer Normalization.</w:t>
      </w:r>
    </w:p>
    <w:p w14:paraId="65C93034" w14:textId="73B7FAC4" w:rsidR="00423636" w:rsidRPr="00AD5EBC" w:rsidRDefault="00AD5EBC" w:rsidP="009A5376">
      <w:pPr>
        <w:pStyle w:val="Standard"/>
        <w:jc w:val="both"/>
        <w:rPr>
          <w:rFonts w:ascii="Times New Roman" w:hAnsi="Times New Roman" w:cs="Times New Roman"/>
          <w:sz w:val="20"/>
          <w:szCs w:val="20"/>
        </w:rPr>
      </w:pPr>
      <w:r>
        <w:rPr>
          <w:rFonts w:ascii="Times New Roman" w:hAnsi="Times New Roman" w:cs="Times New Roman"/>
          <w:sz w:val="20"/>
          <w:szCs w:val="20"/>
        </w:rPr>
        <w:t>[</w:t>
      </w:r>
      <w:r w:rsidR="00423636" w:rsidRPr="00AD5EBC">
        <w:rPr>
          <w:rFonts w:ascii="Times New Roman" w:hAnsi="Times New Roman" w:cs="Times New Roman"/>
          <w:sz w:val="20"/>
          <w:szCs w:val="20"/>
        </w:rPr>
        <w:t>9</w:t>
      </w:r>
      <w:r>
        <w:rPr>
          <w:rFonts w:ascii="Times New Roman" w:hAnsi="Times New Roman" w:cs="Times New Roman"/>
          <w:sz w:val="20"/>
          <w:szCs w:val="20"/>
        </w:rPr>
        <w:t>]</w:t>
      </w:r>
      <w:r w:rsidR="00423636" w:rsidRPr="00AD5EBC">
        <w:rPr>
          <w:rFonts w:ascii="Times New Roman" w:hAnsi="Times New Roman" w:cs="Times New Roman"/>
          <w:sz w:val="20"/>
          <w:szCs w:val="20"/>
        </w:rPr>
        <w:t xml:space="preserve"> He, </w:t>
      </w:r>
      <w:proofErr w:type="spellStart"/>
      <w:r w:rsidR="00423636" w:rsidRPr="00AD5EBC">
        <w:rPr>
          <w:rFonts w:ascii="Times New Roman" w:hAnsi="Times New Roman" w:cs="Times New Roman"/>
          <w:sz w:val="20"/>
          <w:szCs w:val="20"/>
        </w:rPr>
        <w:t>Kaiming</w:t>
      </w:r>
      <w:proofErr w:type="spellEnd"/>
      <w:r w:rsidR="00423636" w:rsidRPr="00AD5EBC">
        <w:rPr>
          <w:rFonts w:ascii="Times New Roman" w:hAnsi="Times New Roman" w:cs="Times New Roman"/>
          <w:sz w:val="20"/>
          <w:szCs w:val="20"/>
        </w:rPr>
        <w:t xml:space="preserve"> &amp; Zhang, </w:t>
      </w:r>
      <w:proofErr w:type="spellStart"/>
      <w:r w:rsidR="00423636" w:rsidRPr="00AD5EBC">
        <w:rPr>
          <w:rFonts w:ascii="Times New Roman" w:hAnsi="Times New Roman" w:cs="Times New Roman"/>
          <w:sz w:val="20"/>
          <w:szCs w:val="20"/>
        </w:rPr>
        <w:t>Xiangyu</w:t>
      </w:r>
      <w:proofErr w:type="spellEnd"/>
      <w:r w:rsidR="00423636" w:rsidRPr="00AD5EBC">
        <w:rPr>
          <w:rFonts w:ascii="Times New Roman" w:hAnsi="Times New Roman" w:cs="Times New Roman"/>
          <w:sz w:val="20"/>
          <w:szCs w:val="20"/>
        </w:rPr>
        <w:t xml:space="preserve"> &amp; Ren, </w:t>
      </w:r>
      <w:proofErr w:type="spellStart"/>
      <w:r w:rsidR="00423636" w:rsidRPr="00AD5EBC">
        <w:rPr>
          <w:rFonts w:ascii="Times New Roman" w:hAnsi="Times New Roman" w:cs="Times New Roman"/>
          <w:sz w:val="20"/>
          <w:szCs w:val="20"/>
        </w:rPr>
        <w:t>Shaoqing</w:t>
      </w:r>
      <w:proofErr w:type="spellEnd"/>
      <w:r w:rsidR="00423636" w:rsidRPr="00AD5EBC">
        <w:rPr>
          <w:rFonts w:ascii="Times New Roman" w:hAnsi="Times New Roman" w:cs="Times New Roman"/>
          <w:sz w:val="20"/>
          <w:szCs w:val="20"/>
        </w:rPr>
        <w:t xml:space="preserve"> &amp; Sun, Jian. (2015). Delving Deep into Rectifiers: Surpassing Human-Level Performance on ImageNet Classification. IEEE International Conference on Computer Vision (ICCV 2015). 1502. 10.1109/ICCV.2015.123.</w:t>
      </w:r>
    </w:p>
    <w:p w14:paraId="724B2224" w14:textId="06023F27" w:rsidR="00423636" w:rsidRPr="00AD5EBC" w:rsidRDefault="00AD5EBC" w:rsidP="009A5376">
      <w:pPr>
        <w:pStyle w:val="Standard"/>
        <w:jc w:val="both"/>
        <w:rPr>
          <w:rFonts w:ascii="Times New Roman" w:hAnsi="Times New Roman" w:cs="Times New Roman"/>
          <w:sz w:val="18"/>
          <w:szCs w:val="20"/>
        </w:rPr>
      </w:pPr>
      <w:r>
        <w:rPr>
          <w:rFonts w:ascii="Times New Roman" w:hAnsi="Times New Roman" w:cs="Times New Roman"/>
          <w:sz w:val="20"/>
          <w:szCs w:val="20"/>
        </w:rPr>
        <w:t>[</w:t>
      </w:r>
      <w:r w:rsidR="00423636" w:rsidRPr="00AD5EBC">
        <w:rPr>
          <w:rFonts w:ascii="Times New Roman" w:hAnsi="Times New Roman" w:cs="Times New Roman"/>
          <w:sz w:val="20"/>
          <w:szCs w:val="20"/>
        </w:rPr>
        <w:t>10</w:t>
      </w:r>
      <w:r>
        <w:rPr>
          <w:rFonts w:ascii="Times New Roman" w:hAnsi="Times New Roman" w:cs="Times New Roman"/>
          <w:sz w:val="20"/>
          <w:szCs w:val="20"/>
        </w:rPr>
        <w:t>]</w:t>
      </w:r>
      <w:r w:rsidR="00423636" w:rsidRPr="00AD5EBC">
        <w:rPr>
          <w:rFonts w:ascii="Times New Roman" w:hAnsi="Times New Roman" w:cs="Times New Roman"/>
          <w:sz w:val="20"/>
          <w:szCs w:val="20"/>
        </w:rPr>
        <w:t xml:space="preserve"> </w:t>
      </w:r>
      <w:proofErr w:type="spellStart"/>
      <w:r w:rsidR="00423636" w:rsidRPr="00AD5EBC">
        <w:rPr>
          <w:rFonts w:ascii="Times New Roman" w:hAnsi="Times New Roman" w:cs="Times New Roman"/>
          <w:sz w:val="20"/>
          <w:szCs w:val="20"/>
        </w:rPr>
        <w:t>Kingma</w:t>
      </w:r>
      <w:proofErr w:type="spellEnd"/>
      <w:r w:rsidR="00423636" w:rsidRPr="00AD5EBC">
        <w:rPr>
          <w:rFonts w:ascii="Times New Roman" w:hAnsi="Times New Roman" w:cs="Times New Roman"/>
          <w:sz w:val="20"/>
          <w:szCs w:val="20"/>
        </w:rPr>
        <w:t xml:space="preserve">, </w:t>
      </w:r>
      <w:proofErr w:type="spellStart"/>
      <w:r w:rsidR="00423636" w:rsidRPr="00AD5EBC">
        <w:rPr>
          <w:rFonts w:ascii="Times New Roman" w:hAnsi="Times New Roman" w:cs="Times New Roman"/>
          <w:sz w:val="20"/>
          <w:szCs w:val="20"/>
        </w:rPr>
        <w:t>Diederik</w:t>
      </w:r>
      <w:proofErr w:type="spellEnd"/>
      <w:r w:rsidR="00423636" w:rsidRPr="00AD5EBC">
        <w:rPr>
          <w:rFonts w:ascii="Times New Roman" w:hAnsi="Times New Roman" w:cs="Times New Roman"/>
          <w:sz w:val="20"/>
          <w:szCs w:val="20"/>
        </w:rPr>
        <w:t xml:space="preserve"> &amp; Ba, Jimmy. (2014). Adam: A Method for Stochastic Optimization. International Conference on Learning Representations.</w:t>
      </w:r>
    </w:p>
    <w:p w14:paraId="54754F71" w14:textId="15689CD6" w:rsidR="00B86365" w:rsidRPr="00AD5EBC" w:rsidRDefault="00AD5EBC" w:rsidP="009A5376">
      <w:pPr>
        <w:jc w:val="both"/>
        <w:rPr>
          <w:rFonts w:ascii="Times New Roman" w:hAnsi="Times New Roman" w:cs="Times New Roman"/>
          <w:sz w:val="18"/>
          <w:szCs w:val="20"/>
        </w:rPr>
      </w:pPr>
      <w:r>
        <w:rPr>
          <w:rFonts w:ascii="Times New Roman" w:hAnsi="Times New Roman" w:cs="Times New Roman"/>
          <w:sz w:val="20"/>
        </w:rPr>
        <w:t>[</w:t>
      </w:r>
      <w:r w:rsidR="00423636" w:rsidRPr="00AD5EBC">
        <w:rPr>
          <w:rFonts w:ascii="Times New Roman" w:hAnsi="Times New Roman" w:cs="Times New Roman"/>
          <w:sz w:val="20"/>
        </w:rPr>
        <w:t>11</w:t>
      </w:r>
      <w:r>
        <w:rPr>
          <w:rFonts w:ascii="Times New Roman" w:hAnsi="Times New Roman" w:cs="Times New Roman"/>
          <w:sz w:val="20"/>
        </w:rPr>
        <w:t>]</w:t>
      </w:r>
      <w:r w:rsidR="00423636" w:rsidRPr="00AD5EBC">
        <w:rPr>
          <w:rFonts w:ascii="Times New Roman" w:hAnsi="Times New Roman" w:cs="Times New Roman"/>
          <w:sz w:val="20"/>
        </w:rPr>
        <w:t xml:space="preserve"> </w:t>
      </w:r>
      <w:proofErr w:type="spellStart"/>
      <w:r w:rsidR="00423636" w:rsidRPr="00AD5EBC">
        <w:rPr>
          <w:rFonts w:ascii="Times New Roman" w:hAnsi="Times New Roman" w:cs="Times New Roman"/>
          <w:sz w:val="20"/>
        </w:rPr>
        <w:t>Pytorch</w:t>
      </w:r>
      <w:proofErr w:type="spellEnd"/>
      <w:r w:rsidR="00423636" w:rsidRPr="00AD5EBC">
        <w:rPr>
          <w:rFonts w:ascii="Times New Roman" w:hAnsi="Times New Roman" w:cs="Times New Roman"/>
          <w:sz w:val="20"/>
        </w:rPr>
        <w:t xml:space="preserve">, </w:t>
      </w:r>
      <w:hyperlink r:id="rId19" w:history="1">
        <w:r w:rsidR="00423636" w:rsidRPr="00AD5EBC">
          <w:rPr>
            <w:rStyle w:val="Hyperlink"/>
            <w:rFonts w:ascii="Times New Roman" w:hAnsi="Times New Roman" w:cs="Times New Roman"/>
            <w:sz w:val="20"/>
          </w:rPr>
          <w:t>https://github.com/pytorch/pytorch</w:t>
        </w:r>
      </w:hyperlink>
      <w:bookmarkEnd w:id="22"/>
    </w:p>
    <w:sectPr w:rsidR="00B86365" w:rsidRPr="00AD5EBC" w:rsidSect="00E24215">
      <w:type w:val="continuous"/>
      <w:pgSz w:w="11906" w:h="16838" w:code="9"/>
      <w:pgMar w:top="720" w:right="720" w:bottom="720" w:left="720" w:header="720" w:footer="720"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6FF1A" w14:textId="77777777" w:rsidR="00435C61" w:rsidRDefault="00435C61" w:rsidP="0027504B">
      <w:pPr>
        <w:spacing w:after="0" w:line="240" w:lineRule="auto"/>
      </w:pPr>
      <w:r>
        <w:separator/>
      </w:r>
    </w:p>
  </w:endnote>
  <w:endnote w:type="continuationSeparator" w:id="0">
    <w:p w14:paraId="37B489B7" w14:textId="77777777" w:rsidR="00435C61" w:rsidRDefault="00435C61" w:rsidP="0027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jaVu Sans">
    <w:altName w:val="Sylfae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3C26A" w14:textId="77777777" w:rsidR="00435C61" w:rsidRDefault="00435C61" w:rsidP="0027504B">
      <w:pPr>
        <w:spacing w:after="0" w:line="240" w:lineRule="auto"/>
      </w:pPr>
      <w:r>
        <w:separator/>
      </w:r>
    </w:p>
  </w:footnote>
  <w:footnote w:type="continuationSeparator" w:id="0">
    <w:p w14:paraId="1E067E81" w14:textId="77777777" w:rsidR="00435C61" w:rsidRDefault="00435C61" w:rsidP="00275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443"/>
    <w:multiLevelType w:val="hybridMultilevel"/>
    <w:tmpl w:val="F43060A8"/>
    <w:lvl w:ilvl="0" w:tplc="855E08F8">
      <w:start w:val="1"/>
      <w:numFmt w:val="decimal"/>
      <w:lvlText w:val="%1."/>
      <w:lvlJc w:val="left"/>
      <w:pPr>
        <w:ind w:left="306" w:hanging="192"/>
        <w:jc w:val="right"/>
      </w:pPr>
      <w:rPr>
        <w:rFonts w:ascii="Century" w:eastAsia="Century" w:hAnsi="Century" w:cs="Century" w:hint="default"/>
        <w:w w:val="103"/>
        <w:sz w:val="16"/>
        <w:szCs w:val="16"/>
        <w:lang w:val="en-US" w:eastAsia="en-US" w:bidi="en-US"/>
      </w:rPr>
    </w:lvl>
    <w:lvl w:ilvl="1" w:tplc="7E0022C4">
      <w:numFmt w:val="bullet"/>
      <w:lvlText w:val="•"/>
      <w:lvlJc w:val="left"/>
      <w:pPr>
        <w:ind w:left="340" w:hanging="192"/>
      </w:pPr>
      <w:rPr>
        <w:rFonts w:hint="default"/>
        <w:lang w:val="en-US" w:eastAsia="en-US" w:bidi="en-US"/>
      </w:rPr>
    </w:lvl>
    <w:lvl w:ilvl="2" w:tplc="40E03D56">
      <w:numFmt w:val="bullet"/>
      <w:lvlText w:val="•"/>
      <w:lvlJc w:val="left"/>
      <w:pPr>
        <w:ind w:left="877" w:hanging="192"/>
      </w:pPr>
      <w:rPr>
        <w:rFonts w:hint="default"/>
        <w:lang w:val="en-US" w:eastAsia="en-US" w:bidi="en-US"/>
      </w:rPr>
    </w:lvl>
    <w:lvl w:ilvl="3" w:tplc="5824CB9E">
      <w:numFmt w:val="bullet"/>
      <w:lvlText w:val="•"/>
      <w:lvlJc w:val="left"/>
      <w:pPr>
        <w:ind w:left="1414" w:hanging="192"/>
      </w:pPr>
      <w:rPr>
        <w:rFonts w:hint="default"/>
        <w:lang w:val="en-US" w:eastAsia="en-US" w:bidi="en-US"/>
      </w:rPr>
    </w:lvl>
    <w:lvl w:ilvl="4" w:tplc="1AA80A6E">
      <w:numFmt w:val="bullet"/>
      <w:lvlText w:val="•"/>
      <w:lvlJc w:val="left"/>
      <w:pPr>
        <w:ind w:left="1952" w:hanging="192"/>
      </w:pPr>
      <w:rPr>
        <w:rFonts w:hint="default"/>
        <w:lang w:val="en-US" w:eastAsia="en-US" w:bidi="en-US"/>
      </w:rPr>
    </w:lvl>
    <w:lvl w:ilvl="5" w:tplc="5C301210">
      <w:numFmt w:val="bullet"/>
      <w:lvlText w:val="•"/>
      <w:lvlJc w:val="left"/>
      <w:pPr>
        <w:ind w:left="2489" w:hanging="192"/>
      </w:pPr>
      <w:rPr>
        <w:rFonts w:hint="default"/>
        <w:lang w:val="en-US" w:eastAsia="en-US" w:bidi="en-US"/>
      </w:rPr>
    </w:lvl>
    <w:lvl w:ilvl="6" w:tplc="463A84C4">
      <w:numFmt w:val="bullet"/>
      <w:lvlText w:val="•"/>
      <w:lvlJc w:val="left"/>
      <w:pPr>
        <w:ind w:left="3026" w:hanging="192"/>
      </w:pPr>
      <w:rPr>
        <w:rFonts w:hint="default"/>
        <w:lang w:val="en-US" w:eastAsia="en-US" w:bidi="en-US"/>
      </w:rPr>
    </w:lvl>
    <w:lvl w:ilvl="7" w:tplc="C8A2757C">
      <w:numFmt w:val="bullet"/>
      <w:lvlText w:val="•"/>
      <w:lvlJc w:val="left"/>
      <w:pPr>
        <w:ind w:left="3564" w:hanging="192"/>
      </w:pPr>
      <w:rPr>
        <w:rFonts w:hint="default"/>
        <w:lang w:val="en-US" w:eastAsia="en-US" w:bidi="en-US"/>
      </w:rPr>
    </w:lvl>
    <w:lvl w:ilvl="8" w:tplc="7CB83B66">
      <w:numFmt w:val="bullet"/>
      <w:lvlText w:val="•"/>
      <w:lvlJc w:val="left"/>
      <w:pPr>
        <w:ind w:left="4101" w:hanging="192"/>
      </w:pPr>
      <w:rPr>
        <w:rFonts w:hint="default"/>
        <w:lang w:val="en-US" w:eastAsia="en-US" w:bidi="en-US"/>
      </w:rPr>
    </w:lvl>
  </w:abstractNum>
  <w:abstractNum w:abstractNumId="1" w15:restartNumberingAfterBreak="0">
    <w:nsid w:val="24405E74"/>
    <w:multiLevelType w:val="hybridMultilevel"/>
    <w:tmpl w:val="A92EC7A2"/>
    <w:lvl w:ilvl="0" w:tplc="3FA8908C">
      <w:start w:val="1"/>
      <w:numFmt w:val="bullet"/>
      <w:lvlText w:val=""/>
      <w:lvlJc w:val="left"/>
      <w:pPr>
        <w:tabs>
          <w:tab w:val="num" w:pos="720"/>
        </w:tabs>
        <w:ind w:left="720" w:hanging="360"/>
      </w:pPr>
      <w:rPr>
        <w:rFonts w:ascii="Wingdings" w:hAnsi="Wingdings" w:hint="default"/>
      </w:rPr>
    </w:lvl>
    <w:lvl w:ilvl="1" w:tplc="F326BA0A" w:tentative="1">
      <w:start w:val="1"/>
      <w:numFmt w:val="bullet"/>
      <w:lvlText w:val=""/>
      <w:lvlJc w:val="left"/>
      <w:pPr>
        <w:tabs>
          <w:tab w:val="num" w:pos="1440"/>
        </w:tabs>
        <w:ind w:left="1440" w:hanging="360"/>
      </w:pPr>
      <w:rPr>
        <w:rFonts w:ascii="Wingdings" w:hAnsi="Wingdings" w:hint="default"/>
      </w:rPr>
    </w:lvl>
    <w:lvl w:ilvl="2" w:tplc="AE2E852E" w:tentative="1">
      <w:start w:val="1"/>
      <w:numFmt w:val="bullet"/>
      <w:lvlText w:val=""/>
      <w:lvlJc w:val="left"/>
      <w:pPr>
        <w:tabs>
          <w:tab w:val="num" w:pos="2160"/>
        </w:tabs>
        <w:ind w:left="2160" w:hanging="360"/>
      </w:pPr>
      <w:rPr>
        <w:rFonts w:ascii="Wingdings" w:hAnsi="Wingdings" w:hint="default"/>
      </w:rPr>
    </w:lvl>
    <w:lvl w:ilvl="3" w:tplc="C87E3744" w:tentative="1">
      <w:start w:val="1"/>
      <w:numFmt w:val="bullet"/>
      <w:lvlText w:val=""/>
      <w:lvlJc w:val="left"/>
      <w:pPr>
        <w:tabs>
          <w:tab w:val="num" w:pos="2880"/>
        </w:tabs>
        <w:ind w:left="2880" w:hanging="360"/>
      </w:pPr>
      <w:rPr>
        <w:rFonts w:ascii="Wingdings" w:hAnsi="Wingdings" w:hint="default"/>
      </w:rPr>
    </w:lvl>
    <w:lvl w:ilvl="4" w:tplc="AA4497D6" w:tentative="1">
      <w:start w:val="1"/>
      <w:numFmt w:val="bullet"/>
      <w:lvlText w:val=""/>
      <w:lvlJc w:val="left"/>
      <w:pPr>
        <w:tabs>
          <w:tab w:val="num" w:pos="3600"/>
        </w:tabs>
        <w:ind w:left="3600" w:hanging="360"/>
      </w:pPr>
      <w:rPr>
        <w:rFonts w:ascii="Wingdings" w:hAnsi="Wingdings" w:hint="default"/>
      </w:rPr>
    </w:lvl>
    <w:lvl w:ilvl="5" w:tplc="5D08984C" w:tentative="1">
      <w:start w:val="1"/>
      <w:numFmt w:val="bullet"/>
      <w:lvlText w:val=""/>
      <w:lvlJc w:val="left"/>
      <w:pPr>
        <w:tabs>
          <w:tab w:val="num" w:pos="4320"/>
        </w:tabs>
        <w:ind w:left="4320" w:hanging="360"/>
      </w:pPr>
      <w:rPr>
        <w:rFonts w:ascii="Wingdings" w:hAnsi="Wingdings" w:hint="default"/>
      </w:rPr>
    </w:lvl>
    <w:lvl w:ilvl="6" w:tplc="25FEFB46" w:tentative="1">
      <w:start w:val="1"/>
      <w:numFmt w:val="bullet"/>
      <w:lvlText w:val=""/>
      <w:lvlJc w:val="left"/>
      <w:pPr>
        <w:tabs>
          <w:tab w:val="num" w:pos="5040"/>
        </w:tabs>
        <w:ind w:left="5040" w:hanging="360"/>
      </w:pPr>
      <w:rPr>
        <w:rFonts w:ascii="Wingdings" w:hAnsi="Wingdings" w:hint="default"/>
      </w:rPr>
    </w:lvl>
    <w:lvl w:ilvl="7" w:tplc="6C7434E6" w:tentative="1">
      <w:start w:val="1"/>
      <w:numFmt w:val="bullet"/>
      <w:lvlText w:val=""/>
      <w:lvlJc w:val="left"/>
      <w:pPr>
        <w:tabs>
          <w:tab w:val="num" w:pos="5760"/>
        </w:tabs>
        <w:ind w:left="5760" w:hanging="360"/>
      </w:pPr>
      <w:rPr>
        <w:rFonts w:ascii="Wingdings" w:hAnsi="Wingdings" w:hint="default"/>
      </w:rPr>
    </w:lvl>
    <w:lvl w:ilvl="8" w:tplc="A25651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60668B"/>
    <w:multiLevelType w:val="hybridMultilevel"/>
    <w:tmpl w:val="5BB6CE50"/>
    <w:lvl w:ilvl="0" w:tplc="79E48448">
      <w:start w:val="1"/>
      <w:numFmt w:val="bullet"/>
      <w:lvlText w:val=""/>
      <w:lvlJc w:val="left"/>
      <w:pPr>
        <w:tabs>
          <w:tab w:val="num" w:pos="720"/>
        </w:tabs>
        <w:ind w:left="720" w:hanging="360"/>
      </w:pPr>
      <w:rPr>
        <w:rFonts w:ascii="Wingdings" w:hAnsi="Wingdings" w:hint="default"/>
      </w:rPr>
    </w:lvl>
    <w:lvl w:ilvl="1" w:tplc="28B615B0" w:tentative="1">
      <w:start w:val="1"/>
      <w:numFmt w:val="bullet"/>
      <w:lvlText w:val=""/>
      <w:lvlJc w:val="left"/>
      <w:pPr>
        <w:tabs>
          <w:tab w:val="num" w:pos="1440"/>
        </w:tabs>
        <w:ind w:left="1440" w:hanging="360"/>
      </w:pPr>
      <w:rPr>
        <w:rFonts w:ascii="Wingdings" w:hAnsi="Wingdings" w:hint="default"/>
      </w:rPr>
    </w:lvl>
    <w:lvl w:ilvl="2" w:tplc="4192FB20" w:tentative="1">
      <w:start w:val="1"/>
      <w:numFmt w:val="bullet"/>
      <w:lvlText w:val=""/>
      <w:lvlJc w:val="left"/>
      <w:pPr>
        <w:tabs>
          <w:tab w:val="num" w:pos="2160"/>
        </w:tabs>
        <w:ind w:left="2160" w:hanging="360"/>
      </w:pPr>
      <w:rPr>
        <w:rFonts w:ascii="Wingdings" w:hAnsi="Wingdings" w:hint="default"/>
      </w:rPr>
    </w:lvl>
    <w:lvl w:ilvl="3" w:tplc="9A264AE4" w:tentative="1">
      <w:start w:val="1"/>
      <w:numFmt w:val="bullet"/>
      <w:lvlText w:val=""/>
      <w:lvlJc w:val="left"/>
      <w:pPr>
        <w:tabs>
          <w:tab w:val="num" w:pos="2880"/>
        </w:tabs>
        <w:ind w:left="2880" w:hanging="360"/>
      </w:pPr>
      <w:rPr>
        <w:rFonts w:ascii="Wingdings" w:hAnsi="Wingdings" w:hint="default"/>
      </w:rPr>
    </w:lvl>
    <w:lvl w:ilvl="4" w:tplc="A21A5F3A" w:tentative="1">
      <w:start w:val="1"/>
      <w:numFmt w:val="bullet"/>
      <w:lvlText w:val=""/>
      <w:lvlJc w:val="left"/>
      <w:pPr>
        <w:tabs>
          <w:tab w:val="num" w:pos="3600"/>
        </w:tabs>
        <w:ind w:left="3600" w:hanging="360"/>
      </w:pPr>
      <w:rPr>
        <w:rFonts w:ascii="Wingdings" w:hAnsi="Wingdings" w:hint="default"/>
      </w:rPr>
    </w:lvl>
    <w:lvl w:ilvl="5" w:tplc="B99C2E84" w:tentative="1">
      <w:start w:val="1"/>
      <w:numFmt w:val="bullet"/>
      <w:lvlText w:val=""/>
      <w:lvlJc w:val="left"/>
      <w:pPr>
        <w:tabs>
          <w:tab w:val="num" w:pos="4320"/>
        </w:tabs>
        <w:ind w:left="4320" w:hanging="360"/>
      </w:pPr>
      <w:rPr>
        <w:rFonts w:ascii="Wingdings" w:hAnsi="Wingdings" w:hint="default"/>
      </w:rPr>
    </w:lvl>
    <w:lvl w:ilvl="6" w:tplc="0826FF2E" w:tentative="1">
      <w:start w:val="1"/>
      <w:numFmt w:val="bullet"/>
      <w:lvlText w:val=""/>
      <w:lvlJc w:val="left"/>
      <w:pPr>
        <w:tabs>
          <w:tab w:val="num" w:pos="5040"/>
        </w:tabs>
        <w:ind w:left="5040" w:hanging="360"/>
      </w:pPr>
      <w:rPr>
        <w:rFonts w:ascii="Wingdings" w:hAnsi="Wingdings" w:hint="default"/>
      </w:rPr>
    </w:lvl>
    <w:lvl w:ilvl="7" w:tplc="225EE7B2" w:tentative="1">
      <w:start w:val="1"/>
      <w:numFmt w:val="bullet"/>
      <w:lvlText w:val=""/>
      <w:lvlJc w:val="left"/>
      <w:pPr>
        <w:tabs>
          <w:tab w:val="num" w:pos="5760"/>
        </w:tabs>
        <w:ind w:left="5760" w:hanging="360"/>
      </w:pPr>
      <w:rPr>
        <w:rFonts w:ascii="Wingdings" w:hAnsi="Wingdings" w:hint="default"/>
      </w:rPr>
    </w:lvl>
    <w:lvl w:ilvl="8" w:tplc="18F00C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2841EF"/>
    <w:multiLevelType w:val="hybridMultilevel"/>
    <w:tmpl w:val="7FEABE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F535B7B"/>
    <w:multiLevelType w:val="hybridMultilevel"/>
    <w:tmpl w:val="8DE612AA"/>
    <w:lvl w:ilvl="0" w:tplc="7CC623CE">
      <w:start w:val="1"/>
      <w:numFmt w:val="bullet"/>
      <w:lvlText w:val=""/>
      <w:lvlJc w:val="left"/>
      <w:pPr>
        <w:tabs>
          <w:tab w:val="num" w:pos="720"/>
        </w:tabs>
        <w:ind w:left="720" w:hanging="360"/>
      </w:pPr>
      <w:rPr>
        <w:rFonts w:ascii="Wingdings" w:hAnsi="Wingdings" w:hint="default"/>
      </w:rPr>
    </w:lvl>
    <w:lvl w:ilvl="1" w:tplc="F28A487E" w:tentative="1">
      <w:start w:val="1"/>
      <w:numFmt w:val="bullet"/>
      <w:lvlText w:val=""/>
      <w:lvlJc w:val="left"/>
      <w:pPr>
        <w:tabs>
          <w:tab w:val="num" w:pos="1440"/>
        </w:tabs>
        <w:ind w:left="1440" w:hanging="360"/>
      </w:pPr>
      <w:rPr>
        <w:rFonts w:ascii="Wingdings" w:hAnsi="Wingdings" w:hint="default"/>
      </w:rPr>
    </w:lvl>
    <w:lvl w:ilvl="2" w:tplc="771601C4" w:tentative="1">
      <w:start w:val="1"/>
      <w:numFmt w:val="bullet"/>
      <w:lvlText w:val=""/>
      <w:lvlJc w:val="left"/>
      <w:pPr>
        <w:tabs>
          <w:tab w:val="num" w:pos="2160"/>
        </w:tabs>
        <w:ind w:left="2160" w:hanging="360"/>
      </w:pPr>
      <w:rPr>
        <w:rFonts w:ascii="Wingdings" w:hAnsi="Wingdings" w:hint="default"/>
      </w:rPr>
    </w:lvl>
    <w:lvl w:ilvl="3" w:tplc="025A769E" w:tentative="1">
      <w:start w:val="1"/>
      <w:numFmt w:val="bullet"/>
      <w:lvlText w:val=""/>
      <w:lvlJc w:val="left"/>
      <w:pPr>
        <w:tabs>
          <w:tab w:val="num" w:pos="2880"/>
        </w:tabs>
        <w:ind w:left="2880" w:hanging="360"/>
      </w:pPr>
      <w:rPr>
        <w:rFonts w:ascii="Wingdings" w:hAnsi="Wingdings" w:hint="default"/>
      </w:rPr>
    </w:lvl>
    <w:lvl w:ilvl="4" w:tplc="F7028AC4" w:tentative="1">
      <w:start w:val="1"/>
      <w:numFmt w:val="bullet"/>
      <w:lvlText w:val=""/>
      <w:lvlJc w:val="left"/>
      <w:pPr>
        <w:tabs>
          <w:tab w:val="num" w:pos="3600"/>
        </w:tabs>
        <w:ind w:left="3600" w:hanging="360"/>
      </w:pPr>
      <w:rPr>
        <w:rFonts w:ascii="Wingdings" w:hAnsi="Wingdings" w:hint="default"/>
      </w:rPr>
    </w:lvl>
    <w:lvl w:ilvl="5" w:tplc="0502A18E" w:tentative="1">
      <w:start w:val="1"/>
      <w:numFmt w:val="bullet"/>
      <w:lvlText w:val=""/>
      <w:lvlJc w:val="left"/>
      <w:pPr>
        <w:tabs>
          <w:tab w:val="num" w:pos="4320"/>
        </w:tabs>
        <w:ind w:left="4320" w:hanging="360"/>
      </w:pPr>
      <w:rPr>
        <w:rFonts w:ascii="Wingdings" w:hAnsi="Wingdings" w:hint="default"/>
      </w:rPr>
    </w:lvl>
    <w:lvl w:ilvl="6" w:tplc="636485E0" w:tentative="1">
      <w:start w:val="1"/>
      <w:numFmt w:val="bullet"/>
      <w:lvlText w:val=""/>
      <w:lvlJc w:val="left"/>
      <w:pPr>
        <w:tabs>
          <w:tab w:val="num" w:pos="5040"/>
        </w:tabs>
        <w:ind w:left="5040" w:hanging="360"/>
      </w:pPr>
      <w:rPr>
        <w:rFonts w:ascii="Wingdings" w:hAnsi="Wingdings" w:hint="default"/>
      </w:rPr>
    </w:lvl>
    <w:lvl w:ilvl="7" w:tplc="58727AD8" w:tentative="1">
      <w:start w:val="1"/>
      <w:numFmt w:val="bullet"/>
      <w:lvlText w:val=""/>
      <w:lvlJc w:val="left"/>
      <w:pPr>
        <w:tabs>
          <w:tab w:val="num" w:pos="5760"/>
        </w:tabs>
        <w:ind w:left="5760" w:hanging="360"/>
      </w:pPr>
      <w:rPr>
        <w:rFonts w:ascii="Wingdings" w:hAnsi="Wingdings" w:hint="default"/>
      </w:rPr>
    </w:lvl>
    <w:lvl w:ilvl="8" w:tplc="23723B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765DDE"/>
    <w:multiLevelType w:val="hybridMultilevel"/>
    <w:tmpl w:val="A7921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21CF0"/>
    <w:multiLevelType w:val="hybridMultilevel"/>
    <w:tmpl w:val="96E201BC"/>
    <w:lvl w:ilvl="0" w:tplc="C832B118">
      <w:start w:val="1"/>
      <w:numFmt w:val="bullet"/>
      <w:lvlText w:val=""/>
      <w:lvlJc w:val="left"/>
      <w:pPr>
        <w:tabs>
          <w:tab w:val="num" w:pos="720"/>
        </w:tabs>
        <w:ind w:left="720" w:hanging="360"/>
      </w:pPr>
      <w:rPr>
        <w:rFonts w:ascii="Wingdings" w:hAnsi="Wingdings" w:hint="default"/>
      </w:rPr>
    </w:lvl>
    <w:lvl w:ilvl="1" w:tplc="5DB44A74" w:tentative="1">
      <w:start w:val="1"/>
      <w:numFmt w:val="bullet"/>
      <w:lvlText w:val=""/>
      <w:lvlJc w:val="left"/>
      <w:pPr>
        <w:tabs>
          <w:tab w:val="num" w:pos="1440"/>
        </w:tabs>
        <w:ind w:left="1440" w:hanging="360"/>
      </w:pPr>
      <w:rPr>
        <w:rFonts w:ascii="Wingdings" w:hAnsi="Wingdings" w:hint="default"/>
      </w:rPr>
    </w:lvl>
    <w:lvl w:ilvl="2" w:tplc="AFFCCEC6" w:tentative="1">
      <w:start w:val="1"/>
      <w:numFmt w:val="bullet"/>
      <w:lvlText w:val=""/>
      <w:lvlJc w:val="left"/>
      <w:pPr>
        <w:tabs>
          <w:tab w:val="num" w:pos="2160"/>
        </w:tabs>
        <w:ind w:left="2160" w:hanging="360"/>
      </w:pPr>
      <w:rPr>
        <w:rFonts w:ascii="Wingdings" w:hAnsi="Wingdings" w:hint="default"/>
      </w:rPr>
    </w:lvl>
    <w:lvl w:ilvl="3" w:tplc="0504D4D8" w:tentative="1">
      <w:start w:val="1"/>
      <w:numFmt w:val="bullet"/>
      <w:lvlText w:val=""/>
      <w:lvlJc w:val="left"/>
      <w:pPr>
        <w:tabs>
          <w:tab w:val="num" w:pos="2880"/>
        </w:tabs>
        <w:ind w:left="2880" w:hanging="360"/>
      </w:pPr>
      <w:rPr>
        <w:rFonts w:ascii="Wingdings" w:hAnsi="Wingdings" w:hint="default"/>
      </w:rPr>
    </w:lvl>
    <w:lvl w:ilvl="4" w:tplc="F6D29504" w:tentative="1">
      <w:start w:val="1"/>
      <w:numFmt w:val="bullet"/>
      <w:lvlText w:val=""/>
      <w:lvlJc w:val="left"/>
      <w:pPr>
        <w:tabs>
          <w:tab w:val="num" w:pos="3600"/>
        </w:tabs>
        <w:ind w:left="3600" w:hanging="360"/>
      </w:pPr>
      <w:rPr>
        <w:rFonts w:ascii="Wingdings" w:hAnsi="Wingdings" w:hint="default"/>
      </w:rPr>
    </w:lvl>
    <w:lvl w:ilvl="5" w:tplc="27EC04C4" w:tentative="1">
      <w:start w:val="1"/>
      <w:numFmt w:val="bullet"/>
      <w:lvlText w:val=""/>
      <w:lvlJc w:val="left"/>
      <w:pPr>
        <w:tabs>
          <w:tab w:val="num" w:pos="4320"/>
        </w:tabs>
        <w:ind w:left="4320" w:hanging="360"/>
      </w:pPr>
      <w:rPr>
        <w:rFonts w:ascii="Wingdings" w:hAnsi="Wingdings" w:hint="default"/>
      </w:rPr>
    </w:lvl>
    <w:lvl w:ilvl="6" w:tplc="15A6F6C6" w:tentative="1">
      <w:start w:val="1"/>
      <w:numFmt w:val="bullet"/>
      <w:lvlText w:val=""/>
      <w:lvlJc w:val="left"/>
      <w:pPr>
        <w:tabs>
          <w:tab w:val="num" w:pos="5040"/>
        </w:tabs>
        <w:ind w:left="5040" w:hanging="360"/>
      </w:pPr>
      <w:rPr>
        <w:rFonts w:ascii="Wingdings" w:hAnsi="Wingdings" w:hint="default"/>
      </w:rPr>
    </w:lvl>
    <w:lvl w:ilvl="7" w:tplc="958C939E" w:tentative="1">
      <w:start w:val="1"/>
      <w:numFmt w:val="bullet"/>
      <w:lvlText w:val=""/>
      <w:lvlJc w:val="left"/>
      <w:pPr>
        <w:tabs>
          <w:tab w:val="num" w:pos="5760"/>
        </w:tabs>
        <w:ind w:left="5760" w:hanging="360"/>
      </w:pPr>
      <w:rPr>
        <w:rFonts w:ascii="Wingdings" w:hAnsi="Wingdings" w:hint="default"/>
      </w:rPr>
    </w:lvl>
    <w:lvl w:ilvl="8" w:tplc="B668308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082CAC"/>
    <w:multiLevelType w:val="hybridMultilevel"/>
    <w:tmpl w:val="069867EE"/>
    <w:lvl w:ilvl="0" w:tplc="75F6BBC6">
      <w:start w:val="1"/>
      <w:numFmt w:val="bullet"/>
      <w:lvlText w:val=""/>
      <w:lvlJc w:val="left"/>
      <w:pPr>
        <w:tabs>
          <w:tab w:val="num" w:pos="720"/>
        </w:tabs>
        <w:ind w:left="720" w:hanging="360"/>
      </w:pPr>
      <w:rPr>
        <w:rFonts w:ascii="Wingdings" w:hAnsi="Wingdings" w:hint="default"/>
      </w:rPr>
    </w:lvl>
    <w:lvl w:ilvl="1" w:tplc="24CC1572" w:tentative="1">
      <w:start w:val="1"/>
      <w:numFmt w:val="bullet"/>
      <w:lvlText w:val=""/>
      <w:lvlJc w:val="left"/>
      <w:pPr>
        <w:tabs>
          <w:tab w:val="num" w:pos="1440"/>
        </w:tabs>
        <w:ind w:left="1440" w:hanging="360"/>
      </w:pPr>
      <w:rPr>
        <w:rFonts w:ascii="Wingdings" w:hAnsi="Wingdings" w:hint="default"/>
      </w:rPr>
    </w:lvl>
    <w:lvl w:ilvl="2" w:tplc="05B8CC20" w:tentative="1">
      <w:start w:val="1"/>
      <w:numFmt w:val="bullet"/>
      <w:lvlText w:val=""/>
      <w:lvlJc w:val="left"/>
      <w:pPr>
        <w:tabs>
          <w:tab w:val="num" w:pos="2160"/>
        </w:tabs>
        <w:ind w:left="2160" w:hanging="360"/>
      </w:pPr>
      <w:rPr>
        <w:rFonts w:ascii="Wingdings" w:hAnsi="Wingdings" w:hint="default"/>
      </w:rPr>
    </w:lvl>
    <w:lvl w:ilvl="3" w:tplc="814E278A" w:tentative="1">
      <w:start w:val="1"/>
      <w:numFmt w:val="bullet"/>
      <w:lvlText w:val=""/>
      <w:lvlJc w:val="left"/>
      <w:pPr>
        <w:tabs>
          <w:tab w:val="num" w:pos="2880"/>
        </w:tabs>
        <w:ind w:left="2880" w:hanging="360"/>
      </w:pPr>
      <w:rPr>
        <w:rFonts w:ascii="Wingdings" w:hAnsi="Wingdings" w:hint="default"/>
      </w:rPr>
    </w:lvl>
    <w:lvl w:ilvl="4" w:tplc="38A0CBA2" w:tentative="1">
      <w:start w:val="1"/>
      <w:numFmt w:val="bullet"/>
      <w:lvlText w:val=""/>
      <w:lvlJc w:val="left"/>
      <w:pPr>
        <w:tabs>
          <w:tab w:val="num" w:pos="3600"/>
        </w:tabs>
        <w:ind w:left="3600" w:hanging="360"/>
      </w:pPr>
      <w:rPr>
        <w:rFonts w:ascii="Wingdings" w:hAnsi="Wingdings" w:hint="default"/>
      </w:rPr>
    </w:lvl>
    <w:lvl w:ilvl="5" w:tplc="9DA2B808" w:tentative="1">
      <w:start w:val="1"/>
      <w:numFmt w:val="bullet"/>
      <w:lvlText w:val=""/>
      <w:lvlJc w:val="left"/>
      <w:pPr>
        <w:tabs>
          <w:tab w:val="num" w:pos="4320"/>
        </w:tabs>
        <w:ind w:left="4320" w:hanging="360"/>
      </w:pPr>
      <w:rPr>
        <w:rFonts w:ascii="Wingdings" w:hAnsi="Wingdings" w:hint="default"/>
      </w:rPr>
    </w:lvl>
    <w:lvl w:ilvl="6" w:tplc="BD0AB0A4" w:tentative="1">
      <w:start w:val="1"/>
      <w:numFmt w:val="bullet"/>
      <w:lvlText w:val=""/>
      <w:lvlJc w:val="left"/>
      <w:pPr>
        <w:tabs>
          <w:tab w:val="num" w:pos="5040"/>
        </w:tabs>
        <w:ind w:left="5040" w:hanging="360"/>
      </w:pPr>
      <w:rPr>
        <w:rFonts w:ascii="Wingdings" w:hAnsi="Wingdings" w:hint="default"/>
      </w:rPr>
    </w:lvl>
    <w:lvl w:ilvl="7" w:tplc="FC502ADE" w:tentative="1">
      <w:start w:val="1"/>
      <w:numFmt w:val="bullet"/>
      <w:lvlText w:val=""/>
      <w:lvlJc w:val="left"/>
      <w:pPr>
        <w:tabs>
          <w:tab w:val="num" w:pos="5760"/>
        </w:tabs>
        <w:ind w:left="5760" w:hanging="360"/>
      </w:pPr>
      <w:rPr>
        <w:rFonts w:ascii="Wingdings" w:hAnsi="Wingdings" w:hint="default"/>
      </w:rPr>
    </w:lvl>
    <w:lvl w:ilvl="8" w:tplc="03C884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F7"/>
    <w:rsid w:val="00002A87"/>
    <w:rsid w:val="000115A7"/>
    <w:rsid w:val="000144F1"/>
    <w:rsid w:val="00015D54"/>
    <w:rsid w:val="0003152B"/>
    <w:rsid w:val="00032DCC"/>
    <w:rsid w:val="00041DB7"/>
    <w:rsid w:val="000444AE"/>
    <w:rsid w:val="000644B1"/>
    <w:rsid w:val="00067571"/>
    <w:rsid w:val="0006764A"/>
    <w:rsid w:val="000772F5"/>
    <w:rsid w:val="00080CEA"/>
    <w:rsid w:val="00094AF7"/>
    <w:rsid w:val="000A501A"/>
    <w:rsid w:val="000B36EB"/>
    <w:rsid w:val="000C5053"/>
    <w:rsid w:val="000C644A"/>
    <w:rsid w:val="000D1863"/>
    <w:rsid w:val="000E024A"/>
    <w:rsid w:val="000E36A0"/>
    <w:rsid w:val="000F1C41"/>
    <w:rsid w:val="000F2329"/>
    <w:rsid w:val="000F472F"/>
    <w:rsid w:val="00102B3F"/>
    <w:rsid w:val="00104185"/>
    <w:rsid w:val="001105F0"/>
    <w:rsid w:val="00117DF9"/>
    <w:rsid w:val="001674B0"/>
    <w:rsid w:val="0017013C"/>
    <w:rsid w:val="00176C7C"/>
    <w:rsid w:val="00177D50"/>
    <w:rsid w:val="00185967"/>
    <w:rsid w:val="00195486"/>
    <w:rsid w:val="001B24ED"/>
    <w:rsid w:val="001B6E01"/>
    <w:rsid w:val="001C26C7"/>
    <w:rsid w:val="001C437E"/>
    <w:rsid w:val="001D26F8"/>
    <w:rsid w:val="001E24B0"/>
    <w:rsid w:val="001F7F6A"/>
    <w:rsid w:val="002358EE"/>
    <w:rsid w:val="00235A95"/>
    <w:rsid w:val="00250AE7"/>
    <w:rsid w:val="00252E07"/>
    <w:rsid w:val="00263C20"/>
    <w:rsid w:val="0026429E"/>
    <w:rsid w:val="00267622"/>
    <w:rsid w:val="002722C5"/>
    <w:rsid w:val="0027504B"/>
    <w:rsid w:val="00277B40"/>
    <w:rsid w:val="00281DF8"/>
    <w:rsid w:val="00290298"/>
    <w:rsid w:val="002A08F3"/>
    <w:rsid w:val="002A21D6"/>
    <w:rsid w:val="002B1244"/>
    <w:rsid w:val="002C5C7C"/>
    <w:rsid w:val="002E3384"/>
    <w:rsid w:val="002E3B71"/>
    <w:rsid w:val="002F138A"/>
    <w:rsid w:val="003017F1"/>
    <w:rsid w:val="00313C05"/>
    <w:rsid w:val="00336049"/>
    <w:rsid w:val="0034331E"/>
    <w:rsid w:val="00345F2E"/>
    <w:rsid w:val="00352CE3"/>
    <w:rsid w:val="00355889"/>
    <w:rsid w:val="0035749F"/>
    <w:rsid w:val="0036686B"/>
    <w:rsid w:val="00367D05"/>
    <w:rsid w:val="00381B0E"/>
    <w:rsid w:val="0038282B"/>
    <w:rsid w:val="00384F3E"/>
    <w:rsid w:val="00393DE7"/>
    <w:rsid w:val="003A3B1F"/>
    <w:rsid w:val="003A4CAF"/>
    <w:rsid w:val="003A5C61"/>
    <w:rsid w:val="003B2E81"/>
    <w:rsid w:val="003D169B"/>
    <w:rsid w:val="003D2081"/>
    <w:rsid w:val="003D66BA"/>
    <w:rsid w:val="003E15C3"/>
    <w:rsid w:val="003E6188"/>
    <w:rsid w:val="003F20FD"/>
    <w:rsid w:val="00415CEF"/>
    <w:rsid w:val="004161BB"/>
    <w:rsid w:val="0041672C"/>
    <w:rsid w:val="00423636"/>
    <w:rsid w:val="00433B45"/>
    <w:rsid w:val="00435C61"/>
    <w:rsid w:val="004368AF"/>
    <w:rsid w:val="00440296"/>
    <w:rsid w:val="00447A76"/>
    <w:rsid w:val="00451635"/>
    <w:rsid w:val="00463C07"/>
    <w:rsid w:val="004652AC"/>
    <w:rsid w:val="00465CC1"/>
    <w:rsid w:val="00487936"/>
    <w:rsid w:val="00487C6F"/>
    <w:rsid w:val="004942E6"/>
    <w:rsid w:val="00494A6D"/>
    <w:rsid w:val="004B4F76"/>
    <w:rsid w:val="004B588A"/>
    <w:rsid w:val="004D0479"/>
    <w:rsid w:val="004D2D0C"/>
    <w:rsid w:val="004E43F4"/>
    <w:rsid w:val="00505211"/>
    <w:rsid w:val="005166AD"/>
    <w:rsid w:val="00516BAB"/>
    <w:rsid w:val="00517094"/>
    <w:rsid w:val="005172BC"/>
    <w:rsid w:val="00522EA9"/>
    <w:rsid w:val="0053789B"/>
    <w:rsid w:val="00560C9F"/>
    <w:rsid w:val="00567DC3"/>
    <w:rsid w:val="005728E8"/>
    <w:rsid w:val="00591A0A"/>
    <w:rsid w:val="00597959"/>
    <w:rsid w:val="00597A26"/>
    <w:rsid w:val="005A2E3C"/>
    <w:rsid w:val="005B26AC"/>
    <w:rsid w:val="005E03E2"/>
    <w:rsid w:val="005E071E"/>
    <w:rsid w:val="005E6CBD"/>
    <w:rsid w:val="005F17DA"/>
    <w:rsid w:val="005F4DDB"/>
    <w:rsid w:val="005F6E1B"/>
    <w:rsid w:val="00600D22"/>
    <w:rsid w:val="00606519"/>
    <w:rsid w:val="00606FFE"/>
    <w:rsid w:val="00623DBB"/>
    <w:rsid w:val="006247CB"/>
    <w:rsid w:val="00632B0C"/>
    <w:rsid w:val="00634419"/>
    <w:rsid w:val="00651EEE"/>
    <w:rsid w:val="0068107A"/>
    <w:rsid w:val="00696058"/>
    <w:rsid w:val="006B2CF9"/>
    <w:rsid w:val="006B4636"/>
    <w:rsid w:val="006B54DC"/>
    <w:rsid w:val="006C3DF6"/>
    <w:rsid w:val="006C3F2C"/>
    <w:rsid w:val="006C7A4A"/>
    <w:rsid w:val="006E6820"/>
    <w:rsid w:val="00736732"/>
    <w:rsid w:val="007375DF"/>
    <w:rsid w:val="00750AF0"/>
    <w:rsid w:val="00753006"/>
    <w:rsid w:val="00772CB3"/>
    <w:rsid w:val="00784C2A"/>
    <w:rsid w:val="00786E50"/>
    <w:rsid w:val="00787E38"/>
    <w:rsid w:val="007A16D9"/>
    <w:rsid w:val="007A518E"/>
    <w:rsid w:val="007A7EF7"/>
    <w:rsid w:val="007C28E5"/>
    <w:rsid w:val="007C323C"/>
    <w:rsid w:val="007E4734"/>
    <w:rsid w:val="007F39B2"/>
    <w:rsid w:val="0080096F"/>
    <w:rsid w:val="008020B1"/>
    <w:rsid w:val="008038BA"/>
    <w:rsid w:val="008064EB"/>
    <w:rsid w:val="00806710"/>
    <w:rsid w:val="00812111"/>
    <w:rsid w:val="00812627"/>
    <w:rsid w:val="00812C1A"/>
    <w:rsid w:val="00812CC6"/>
    <w:rsid w:val="008137A5"/>
    <w:rsid w:val="00815E38"/>
    <w:rsid w:val="00820E27"/>
    <w:rsid w:val="00823C79"/>
    <w:rsid w:val="0082623B"/>
    <w:rsid w:val="008535DB"/>
    <w:rsid w:val="00853C62"/>
    <w:rsid w:val="00862FBE"/>
    <w:rsid w:val="0086618E"/>
    <w:rsid w:val="00870CF7"/>
    <w:rsid w:val="0088537E"/>
    <w:rsid w:val="008874BF"/>
    <w:rsid w:val="00892008"/>
    <w:rsid w:val="0089665A"/>
    <w:rsid w:val="008A7151"/>
    <w:rsid w:val="008B0F19"/>
    <w:rsid w:val="008B3414"/>
    <w:rsid w:val="008C0D49"/>
    <w:rsid w:val="008E26F8"/>
    <w:rsid w:val="008E5541"/>
    <w:rsid w:val="008E570D"/>
    <w:rsid w:val="00910BD7"/>
    <w:rsid w:val="009116E8"/>
    <w:rsid w:val="00917528"/>
    <w:rsid w:val="0092134D"/>
    <w:rsid w:val="009215CD"/>
    <w:rsid w:val="00921B83"/>
    <w:rsid w:val="0092244E"/>
    <w:rsid w:val="009259B3"/>
    <w:rsid w:val="00926953"/>
    <w:rsid w:val="00937757"/>
    <w:rsid w:val="00945439"/>
    <w:rsid w:val="00956C6D"/>
    <w:rsid w:val="00974760"/>
    <w:rsid w:val="00981AB0"/>
    <w:rsid w:val="00985497"/>
    <w:rsid w:val="00987CD4"/>
    <w:rsid w:val="00992364"/>
    <w:rsid w:val="00993BE8"/>
    <w:rsid w:val="00996CCA"/>
    <w:rsid w:val="009A0588"/>
    <w:rsid w:val="009A3201"/>
    <w:rsid w:val="009A5376"/>
    <w:rsid w:val="009B1AD6"/>
    <w:rsid w:val="009C0329"/>
    <w:rsid w:val="009D18CF"/>
    <w:rsid w:val="009E2352"/>
    <w:rsid w:val="009F6BA4"/>
    <w:rsid w:val="00A00A10"/>
    <w:rsid w:val="00A00FE1"/>
    <w:rsid w:val="00A0714B"/>
    <w:rsid w:val="00A1054D"/>
    <w:rsid w:val="00A160BF"/>
    <w:rsid w:val="00A20170"/>
    <w:rsid w:val="00A23189"/>
    <w:rsid w:val="00A251F6"/>
    <w:rsid w:val="00A352FE"/>
    <w:rsid w:val="00A43D2E"/>
    <w:rsid w:val="00A71AFD"/>
    <w:rsid w:val="00A736DB"/>
    <w:rsid w:val="00A755C2"/>
    <w:rsid w:val="00A756DC"/>
    <w:rsid w:val="00A76B86"/>
    <w:rsid w:val="00AA34EB"/>
    <w:rsid w:val="00AC2076"/>
    <w:rsid w:val="00AC53A4"/>
    <w:rsid w:val="00AD2FAB"/>
    <w:rsid w:val="00AD5DE5"/>
    <w:rsid w:val="00AD5EBC"/>
    <w:rsid w:val="00AD62DD"/>
    <w:rsid w:val="00AE0922"/>
    <w:rsid w:val="00AE5EDF"/>
    <w:rsid w:val="00B053B5"/>
    <w:rsid w:val="00B07812"/>
    <w:rsid w:val="00B15C0F"/>
    <w:rsid w:val="00B40BFE"/>
    <w:rsid w:val="00B4608E"/>
    <w:rsid w:val="00B51431"/>
    <w:rsid w:val="00B5351F"/>
    <w:rsid w:val="00B562C3"/>
    <w:rsid w:val="00B71940"/>
    <w:rsid w:val="00B738B1"/>
    <w:rsid w:val="00B75C94"/>
    <w:rsid w:val="00B855B5"/>
    <w:rsid w:val="00B86365"/>
    <w:rsid w:val="00B9377F"/>
    <w:rsid w:val="00BA0DD8"/>
    <w:rsid w:val="00BB3788"/>
    <w:rsid w:val="00BC0312"/>
    <w:rsid w:val="00BD0B7A"/>
    <w:rsid w:val="00BD66ED"/>
    <w:rsid w:val="00BE050D"/>
    <w:rsid w:val="00BE0554"/>
    <w:rsid w:val="00BE7436"/>
    <w:rsid w:val="00BF6A36"/>
    <w:rsid w:val="00C17BF1"/>
    <w:rsid w:val="00C20B85"/>
    <w:rsid w:val="00C24E5D"/>
    <w:rsid w:val="00C323A8"/>
    <w:rsid w:val="00C40F0F"/>
    <w:rsid w:val="00C5087B"/>
    <w:rsid w:val="00C52DE7"/>
    <w:rsid w:val="00C55DD0"/>
    <w:rsid w:val="00C7654A"/>
    <w:rsid w:val="00C9311E"/>
    <w:rsid w:val="00CA45D9"/>
    <w:rsid w:val="00CB2426"/>
    <w:rsid w:val="00CB5059"/>
    <w:rsid w:val="00CD5D09"/>
    <w:rsid w:val="00D12244"/>
    <w:rsid w:val="00D14953"/>
    <w:rsid w:val="00D17A4F"/>
    <w:rsid w:val="00D25E01"/>
    <w:rsid w:val="00D35B7C"/>
    <w:rsid w:val="00D47828"/>
    <w:rsid w:val="00D5416F"/>
    <w:rsid w:val="00D7334F"/>
    <w:rsid w:val="00D754DB"/>
    <w:rsid w:val="00D7554F"/>
    <w:rsid w:val="00D839C6"/>
    <w:rsid w:val="00D91B68"/>
    <w:rsid w:val="00DB78FE"/>
    <w:rsid w:val="00DC5359"/>
    <w:rsid w:val="00DF127C"/>
    <w:rsid w:val="00DF7924"/>
    <w:rsid w:val="00E0184A"/>
    <w:rsid w:val="00E02583"/>
    <w:rsid w:val="00E044D0"/>
    <w:rsid w:val="00E10AD7"/>
    <w:rsid w:val="00E234C7"/>
    <w:rsid w:val="00E24215"/>
    <w:rsid w:val="00E245E7"/>
    <w:rsid w:val="00E37952"/>
    <w:rsid w:val="00E4622B"/>
    <w:rsid w:val="00E4772A"/>
    <w:rsid w:val="00E64515"/>
    <w:rsid w:val="00E72B11"/>
    <w:rsid w:val="00E916BD"/>
    <w:rsid w:val="00EA0767"/>
    <w:rsid w:val="00EB1611"/>
    <w:rsid w:val="00EB6CBD"/>
    <w:rsid w:val="00EB74D9"/>
    <w:rsid w:val="00EC380A"/>
    <w:rsid w:val="00EC3B21"/>
    <w:rsid w:val="00EC4272"/>
    <w:rsid w:val="00EC4691"/>
    <w:rsid w:val="00EC636F"/>
    <w:rsid w:val="00ED1566"/>
    <w:rsid w:val="00ED3B9A"/>
    <w:rsid w:val="00ED44BA"/>
    <w:rsid w:val="00EE1322"/>
    <w:rsid w:val="00EE1BED"/>
    <w:rsid w:val="00EE78F2"/>
    <w:rsid w:val="00F06641"/>
    <w:rsid w:val="00F20D09"/>
    <w:rsid w:val="00F323F0"/>
    <w:rsid w:val="00F358A4"/>
    <w:rsid w:val="00F36788"/>
    <w:rsid w:val="00F36F31"/>
    <w:rsid w:val="00F37D5A"/>
    <w:rsid w:val="00F4752D"/>
    <w:rsid w:val="00F528B6"/>
    <w:rsid w:val="00F54CF4"/>
    <w:rsid w:val="00F602BC"/>
    <w:rsid w:val="00F60D92"/>
    <w:rsid w:val="00F72964"/>
    <w:rsid w:val="00F7299B"/>
    <w:rsid w:val="00F81555"/>
    <w:rsid w:val="00F8750C"/>
    <w:rsid w:val="00F91E59"/>
    <w:rsid w:val="00FA5404"/>
    <w:rsid w:val="00FC65BE"/>
    <w:rsid w:val="00FD6D90"/>
    <w:rsid w:val="00FE476E"/>
    <w:rsid w:val="00FE5793"/>
    <w:rsid w:val="00FF19F1"/>
    <w:rsid w:val="00FF1CE5"/>
    <w:rsid w:val="00FF491E"/>
    <w:rsid w:val="00FF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B208"/>
  <w15:docId w15:val="{EE5B8B6E-AAD2-41CA-9943-BF8B113C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Header">
    <w:name w:val="PaperHeader"/>
    <w:basedOn w:val="Normal"/>
    <w:qFormat/>
    <w:rsid w:val="00A736DB"/>
    <w:pPr>
      <w:spacing w:after="0" w:line="240" w:lineRule="auto"/>
      <w:jc w:val="right"/>
    </w:pPr>
    <w:rPr>
      <w:rFonts w:ascii="Arial" w:eastAsia="Calibri" w:hAnsi="Arial" w:cs="Arial"/>
      <w:b/>
      <w:sz w:val="20"/>
      <w:szCs w:val="20"/>
      <w:lang w:val="en-US"/>
    </w:rPr>
  </w:style>
  <w:style w:type="paragraph" w:customStyle="1" w:styleId="Papertitle">
    <w:name w:val="Paper title"/>
    <w:basedOn w:val="Normal"/>
    <w:next w:val="Normal"/>
    <w:rsid w:val="00A736DB"/>
    <w:pPr>
      <w:suppressAutoHyphens/>
      <w:overflowPunct w:val="0"/>
      <w:autoSpaceDE w:val="0"/>
      <w:autoSpaceDN w:val="0"/>
      <w:adjustRightInd w:val="0"/>
      <w:spacing w:after="380" w:line="400" w:lineRule="exact"/>
      <w:textAlignment w:val="baseline"/>
    </w:pPr>
    <w:rPr>
      <w:rFonts w:ascii="Times New Roman" w:eastAsia="MS Mincho" w:hAnsi="Times New Roman" w:cs="Times New Roman"/>
      <w:sz w:val="36"/>
      <w:szCs w:val="20"/>
      <w:lang w:val="en-US"/>
    </w:rPr>
  </w:style>
  <w:style w:type="table" w:styleId="TableGrid">
    <w:name w:val="Table Grid"/>
    <w:basedOn w:val="TableNormal"/>
    <w:uiPriority w:val="59"/>
    <w:rsid w:val="00A7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Number">
    <w:name w:val="PaperNumber"/>
    <w:basedOn w:val="Normal"/>
    <w:qFormat/>
    <w:rsid w:val="00E37952"/>
    <w:pPr>
      <w:spacing w:before="400" w:after="600" w:line="240" w:lineRule="auto"/>
      <w:jc w:val="right"/>
    </w:pPr>
    <w:rPr>
      <w:rFonts w:ascii="Arial" w:eastAsia="Calibri" w:hAnsi="Arial" w:cs="Arial"/>
      <w:b/>
      <w:sz w:val="36"/>
      <w:szCs w:val="36"/>
      <w:lang w:val="en-US"/>
    </w:rPr>
  </w:style>
  <w:style w:type="paragraph" w:styleId="BalloonText">
    <w:name w:val="Balloon Text"/>
    <w:basedOn w:val="Normal"/>
    <w:link w:val="BalloonTextChar"/>
    <w:uiPriority w:val="99"/>
    <w:semiHidden/>
    <w:unhideWhenUsed/>
    <w:rsid w:val="00252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07"/>
    <w:rPr>
      <w:rFonts w:ascii="Tahoma" w:hAnsi="Tahoma" w:cs="Tahoma"/>
      <w:sz w:val="16"/>
      <w:szCs w:val="16"/>
    </w:rPr>
  </w:style>
  <w:style w:type="character" w:styleId="PlaceholderText">
    <w:name w:val="Placeholder Text"/>
    <w:basedOn w:val="DefaultParagraphFont"/>
    <w:uiPriority w:val="99"/>
    <w:semiHidden/>
    <w:rsid w:val="00A160BF"/>
    <w:rPr>
      <w:color w:val="808080"/>
    </w:rPr>
  </w:style>
  <w:style w:type="paragraph" w:styleId="Header">
    <w:name w:val="header"/>
    <w:basedOn w:val="Normal"/>
    <w:link w:val="HeaderChar"/>
    <w:uiPriority w:val="99"/>
    <w:unhideWhenUsed/>
    <w:rsid w:val="00275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04B"/>
  </w:style>
  <w:style w:type="paragraph" w:styleId="Footer">
    <w:name w:val="footer"/>
    <w:basedOn w:val="Normal"/>
    <w:link w:val="FooterChar"/>
    <w:uiPriority w:val="99"/>
    <w:unhideWhenUsed/>
    <w:rsid w:val="00275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04B"/>
  </w:style>
  <w:style w:type="paragraph" w:styleId="ListParagraph">
    <w:name w:val="List Paragraph"/>
    <w:basedOn w:val="Normal"/>
    <w:uiPriority w:val="1"/>
    <w:qFormat/>
    <w:rsid w:val="004368AF"/>
    <w:pPr>
      <w:ind w:left="720"/>
      <w:contextualSpacing/>
    </w:pPr>
  </w:style>
  <w:style w:type="paragraph" w:customStyle="1" w:styleId="Default">
    <w:name w:val="Default"/>
    <w:qFormat/>
    <w:rsid w:val="002358EE"/>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GridTable1Light">
    <w:name w:val="Grid Table 1 Light"/>
    <w:basedOn w:val="TableNormal"/>
    <w:uiPriority w:val="46"/>
    <w:rsid w:val="001B24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0714B"/>
    <w:pPr>
      <w:spacing w:line="240" w:lineRule="auto"/>
    </w:pPr>
    <w:rPr>
      <w:i/>
      <w:iCs/>
      <w:color w:val="1F497D" w:themeColor="text2"/>
      <w:sz w:val="18"/>
      <w:szCs w:val="18"/>
    </w:rPr>
  </w:style>
  <w:style w:type="paragraph" w:customStyle="1" w:styleId="Standard">
    <w:name w:val="Standard"/>
    <w:qFormat/>
    <w:rsid w:val="00CB5059"/>
    <w:pPr>
      <w:suppressAutoHyphens/>
      <w:spacing w:after="160" w:line="254" w:lineRule="auto"/>
    </w:pPr>
    <w:rPr>
      <w:rFonts w:cs="DejaVu Sans"/>
    </w:rPr>
  </w:style>
  <w:style w:type="paragraph" w:customStyle="1" w:styleId="TableContents">
    <w:name w:val="Table Contents"/>
    <w:basedOn w:val="Standard"/>
    <w:qFormat/>
    <w:rsid w:val="00B86365"/>
    <w:pPr>
      <w:suppressLineNumbers/>
    </w:pPr>
  </w:style>
  <w:style w:type="table" w:styleId="TableGridLight">
    <w:name w:val="Grid Table Light"/>
    <w:basedOn w:val="TableNormal"/>
    <w:uiPriority w:val="40"/>
    <w:rsid w:val="004B4F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23636"/>
    <w:rPr>
      <w:color w:val="0000FF" w:themeColor="hyperlink"/>
      <w:u w:val="single"/>
    </w:rPr>
  </w:style>
  <w:style w:type="paragraph" w:styleId="Revision">
    <w:name w:val="Revision"/>
    <w:hidden/>
    <w:uiPriority w:val="99"/>
    <w:semiHidden/>
    <w:rsid w:val="002F13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618">
      <w:bodyDiv w:val="1"/>
      <w:marLeft w:val="0"/>
      <w:marRight w:val="0"/>
      <w:marTop w:val="0"/>
      <w:marBottom w:val="0"/>
      <w:divBdr>
        <w:top w:val="none" w:sz="0" w:space="0" w:color="auto"/>
        <w:left w:val="none" w:sz="0" w:space="0" w:color="auto"/>
        <w:bottom w:val="none" w:sz="0" w:space="0" w:color="auto"/>
        <w:right w:val="none" w:sz="0" w:space="0" w:color="auto"/>
      </w:divBdr>
      <w:divsChild>
        <w:div w:id="607351012">
          <w:marLeft w:val="446"/>
          <w:marRight w:val="0"/>
          <w:marTop w:val="0"/>
          <w:marBottom w:val="0"/>
          <w:divBdr>
            <w:top w:val="none" w:sz="0" w:space="0" w:color="auto"/>
            <w:left w:val="none" w:sz="0" w:space="0" w:color="auto"/>
            <w:bottom w:val="none" w:sz="0" w:space="0" w:color="auto"/>
            <w:right w:val="none" w:sz="0" w:space="0" w:color="auto"/>
          </w:divBdr>
        </w:div>
      </w:divsChild>
    </w:div>
    <w:div w:id="176502313">
      <w:bodyDiv w:val="1"/>
      <w:marLeft w:val="0"/>
      <w:marRight w:val="0"/>
      <w:marTop w:val="0"/>
      <w:marBottom w:val="0"/>
      <w:divBdr>
        <w:top w:val="none" w:sz="0" w:space="0" w:color="auto"/>
        <w:left w:val="none" w:sz="0" w:space="0" w:color="auto"/>
        <w:bottom w:val="none" w:sz="0" w:space="0" w:color="auto"/>
        <w:right w:val="none" w:sz="0" w:space="0" w:color="auto"/>
      </w:divBdr>
    </w:div>
    <w:div w:id="284234281">
      <w:bodyDiv w:val="1"/>
      <w:marLeft w:val="0"/>
      <w:marRight w:val="0"/>
      <w:marTop w:val="0"/>
      <w:marBottom w:val="0"/>
      <w:divBdr>
        <w:top w:val="none" w:sz="0" w:space="0" w:color="auto"/>
        <w:left w:val="none" w:sz="0" w:space="0" w:color="auto"/>
        <w:bottom w:val="none" w:sz="0" w:space="0" w:color="auto"/>
        <w:right w:val="none" w:sz="0" w:space="0" w:color="auto"/>
      </w:divBdr>
      <w:divsChild>
        <w:div w:id="1786537858">
          <w:marLeft w:val="446"/>
          <w:marRight w:val="0"/>
          <w:marTop w:val="0"/>
          <w:marBottom w:val="0"/>
          <w:divBdr>
            <w:top w:val="none" w:sz="0" w:space="0" w:color="auto"/>
            <w:left w:val="none" w:sz="0" w:space="0" w:color="auto"/>
            <w:bottom w:val="none" w:sz="0" w:space="0" w:color="auto"/>
            <w:right w:val="none" w:sz="0" w:space="0" w:color="auto"/>
          </w:divBdr>
        </w:div>
      </w:divsChild>
    </w:div>
    <w:div w:id="521868479">
      <w:bodyDiv w:val="1"/>
      <w:marLeft w:val="0"/>
      <w:marRight w:val="0"/>
      <w:marTop w:val="0"/>
      <w:marBottom w:val="0"/>
      <w:divBdr>
        <w:top w:val="none" w:sz="0" w:space="0" w:color="auto"/>
        <w:left w:val="none" w:sz="0" w:space="0" w:color="auto"/>
        <w:bottom w:val="none" w:sz="0" w:space="0" w:color="auto"/>
        <w:right w:val="none" w:sz="0" w:space="0" w:color="auto"/>
      </w:divBdr>
      <w:divsChild>
        <w:div w:id="279603954">
          <w:marLeft w:val="446"/>
          <w:marRight w:val="0"/>
          <w:marTop w:val="0"/>
          <w:marBottom w:val="0"/>
          <w:divBdr>
            <w:top w:val="none" w:sz="0" w:space="0" w:color="auto"/>
            <w:left w:val="none" w:sz="0" w:space="0" w:color="auto"/>
            <w:bottom w:val="none" w:sz="0" w:space="0" w:color="auto"/>
            <w:right w:val="none" w:sz="0" w:space="0" w:color="auto"/>
          </w:divBdr>
        </w:div>
        <w:div w:id="2016573809">
          <w:marLeft w:val="446"/>
          <w:marRight w:val="0"/>
          <w:marTop w:val="0"/>
          <w:marBottom w:val="0"/>
          <w:divBdr>
            <w:top w:val="none" w:sz="0" w:space="0" w:color="auto"/>
            <w:left w:val="none" w:sz="0" w:space="0" w:color="auto"/>
            <w:bottom w:val="none" w:sz="0" w:space="0" w:color="auto"/>
            <w:right w:val="none" w:sz="0" w:space="0" w:color="auto"/>
          </w:divBdr>
        </w:div>
        <w:div w:id="1844080794">
          <w:marLeft w:val="446"/>
          <w:marRight w:val="0"/>
          <w:marTop w:val="0"/>
          <w:marBottom w:val="0"/>
          <w:divBdr>
            <w:top w:val="none" w:sz="0" w:space="0" w:color="auto"/>
            <w:left w:val="none" w:sz="0" w:space="0" w:color="auto"/>
            <w:bottom w:val="none" w:sz="0" w:space="0" w:color="auto"/>
            <w:right w:val="none" w:sz="0" w:space="0" w:color="auto"/>
          </w:divBdr>
        </w:div>
        <w:div w:id="961766424">
          <w:marLeft w:val="446"/>
          <w:marRight w:val="0"/>
          <w:marTop w:val="0"/>
          <w:marBottom w:val="0"/>
          <w:divBdr>
            <w:top w:val="none" w:sz="0" w:space="0" w:color="auto"/>
            <w:left w:val="none" w:sz="0" w:space="0" w:color="auto"/>
            <w:bottom w:val="none" w:sz="0" w:space="0" w:color="auto"/>
            <w:right w:val="none" w:sz="0" w:space="0" w:color="auto"/>
          </w:divBdr>
        </w:div>
      </w:divsChild>
    </w:div>
    <w:div w:id="799566525">
      <w:bodyDiv w:val="1"/>
      <w:marLeft w:val="0"/>
      <w:marRight w:val="0"/>
      <w:marTop w:val="0"/>
      <w:marBottom w:val="0"/>
      <w:divBdr>
        <w:top w:val="none" w:sz="0" w:space="0" w:color="auto"/>
        <w:left w:val="none" w:sz="0" w:space="0" w:color="auto"/>
        <w:bottom w:val="none" w:sz="0" w:space="0" w:color="auto"/>
        <w:right w:val="none" w:sz="0" w:space="0" w:color="auto"/>
      </w:divBdr>
      <w:divsChild>
        <w:div w:id="1553228479">
          <w:marLeft w:val="446"/>
          <w:marRight w:val="0"/>
          <w:marTop w:val="0"/>
          <w:marBottom w:val="0"/>
          <w:divBdr>
            <w:top w:val="none" w:sz="0" w:space="0" w:color="auto"/>
            <w:left w:val="none" w:sz="0" w:space="0" w:color="auto"/>
            <w:bottom w:val="none" w:sz="0" w:space="0" w:color="auto"/>
            <w:right w:val="none" w:sz="0" w:space="0" w:color="auto"/>
          </w:divBdr>
        </w:div>
        <w:div w:id="1778211464">
          <w:marLeft w:val="446"/>
          <w:marRight w:val="0"/>
          <w:marTop w:val="0"/>
          <w:marBottom w:val="0"/>
          <w:divBdr>
            <w:top w:val="none" w:sz="0" w:space="0" w:color="auto"/>
            <w:left w:val="none" w:sz="0" w:space="0" w:color="auto"/>
            <w:bottom w:val="none" w:sz="0" w:space="0" w:color="auto"/>
            <w:right w:val="none" w:sz="0" w:space="0" w:color="auto"/>
          </w:divBdr>
        </w:div>
      </w:divsChild>
    </w:div>
    <w:div w:id="905336568">
      <w:bodyDiv w:val="1"/>
      <w:marLeft w:val="0"/>
      <w:marRight w:val="0"/>
      <w:marTop w:val="0"/>
      <w:marBottom w:val="0"/>
      <w:divBdr>
        <w:top w:val="none" w:sz="0" w:space="0" w:color="auto"/>
        <w:left w:val="none" w:sz="0" w:space="0" w:color="auto"/>
        <w:bottom w:val="none" w:sz="0" w:space="0" w:color="auto"/>
        <w:right w:val="none" w:sz="0" w:space="0" w:color="auto"/>
      </w:divBdr>
      <w:divsChild>
        <w:div w:id="266232113">
          <w:marLeft w:val="446"/>
          <w:marRight w:val="0"/>
          <w:marTop w:val="0"/>
          <w:marBottom w:val="0"/>
          <w:divBdr>
            <w:top w:val="none" w:sz="0" w:space="0" w:color="auto"/>
            <w:left w:val="none" w:sz="0" w:space="0" w:color="auto"/>
            <w:bottom w:val="none" w:sz="0" w:space="0" w:color="auto"/>
            <w:right w:val="none" w:sz="0" w:space="0" w:color="auto"/>
          </w:divBdr>
        </w:div>
      </w:divsChild>
    </w:div>
    <w:div w:id="150497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pytorch/pytorc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5E8D9-0BC3-42A9-B8F3-0ACB7B7B1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5</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dc:creator>
  <cp:lastModifiedBy>Naman Yadav</cp:lastModifiedBy>
  <cp:revision>34</cp:revision>
  <cp:lastPrinted>2019-09-08T13:09:00Z</cp:lastPrinted>
  <dcterms:created xsi:type="dcterms:W3CDTF">2019-05-21T06:32:00Z</dcterms:created>
  <dcterms:modified xsi:type="dcterms:W3CDTF">2019-09-08T13:10:00Z</dcterms:modified>
</cp:coreProperties>
</file>